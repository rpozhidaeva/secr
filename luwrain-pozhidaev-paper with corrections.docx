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5052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36"/>
        </w:rPr>
      </w:pPr>
      <w:r w:rsidRPr="00A12DA6">
        <w:rPr>
          <w:rFonts w:ascii="Arial" w:hAnsi="Arial" w:cs="Arial"/>
          <w:b/>
          <w:bCs/>
          <w:sz w:val="44"/>
          <w:szCs w:val="36"/>
        </w:rPr>
        <w:t>The Framework for Accessible Applications: Text-Based</w:t>
      </w:r>
    </w:p>
    <w:p w14:paraId="66C4423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36"/>
        </w:rPr>
      </w:pPr>
      <w:r w:rsidRPr="00A12DA6">
        <w:rPr>
          <w:rFonts w:ascii="Arial" w:hAnsi="Arial" w:cs="Arial"/>
          <w:b/>
          <w:bCs/>
          <w:sz w:val="44"/>
          <w:szCs w:val="36"/>
        </w:rPr>
        <w:t>Case for Blind People</w:t>
      </w:r>
    </w:p>
    <w:p w14:paraId="122D6B5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A12DA6">
        <w:rPr>
          <w:rFonts w:ascii="Arial" w:hAnsi="Arial" w:cs="Arial"/>
          <w:sz w:val="32"/>
          <w:szCs w:val="24"/>
        </w:rPr>
        <w:t xml:space="preserve">Michael </w:t>
      </w:r>
      <w:proofErr w:type="spellStart"/>
      <w:r w:rsidRPr="00A12DA6">
        <w:rPr>
          <w:rFonts w:ascii="Arial" w:hAnsi="Arial" w:cs="Arial"/>
          <w:sz w:val="32"/>
          <w:szCs w:val="24"/>
        </w:rPr>
        <w:t>Pozhidaev</w:t>
      </w:r>
      <w:proofErr w:type="spellEnd"/>
    </w:p>
    <w:p w14:paraId="737C7C6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12DA6">
        <w:rPr>
          <w:rFonts w:ascii="Arial" w:hAnsi="Arial" w:cs="Arial"/>
          <w:sz w:val="24"/>
          <w:szCs w:val="20"/>
        </w:rPr>
        <w:t>National Research Tomsk State University, Computer Science Department</w:t>
      </w:r>
    </w:p>
    <w:p w14:paraId="09BDE01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proofErr w:type="spellStart"/>
      <w:r w:rsidRPr="00A12DA6">
        <w:rPr>
          <w:rFonts w:ascii="Arial" w:hAnsi="Arial" w:cs="Arial"/>
          <w:sz w:val="24"/>
          <w:szCs w:val="20"/>
        </w:rPr>
        <w:t>Lenina</w:t>
      </w:r>
      <w:proofErr w:type="spellEnd"/>
      <w:r w:rsidRPr="00A12DA6">
        <w:rPr>
          <w:rFonts w:ascii="Arial" w:hAnsi="Arial" w:cs="Arial"/>
          <w:sz w:val="24"/>
          <w:szCs w:val="20"/>
        </w:rPr>
        <w:t xml:space="preserve"> Avenue, 36, 634050</w:t>
      </w:r>
    </w:p>
    <w:p w14:paraId="544B070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0"/>
        </w:rPr>
      </w:pPr>
      <w:r w:rsidRPr="00A12DA6">
        <w:rPr>
          <w:rFonts w:ascii="Arial" w:hAnsi="Arial" w:cs="Arial"/>
          <w:sz w:val="24"/>
          <w:szCs w:val="20"/>
        </w:rPr>
        <w:t>Tomsk, Russia</w:t>
      </w:r>
    </w:p>
    <w:p w14:paraId="5D58AF1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24"/>
        </w:rPr>
      </w:pPr>
      <w:r w:rsidRPr="00A12DA6">
        <w:rPr>
          <w:rFonts w:ascii="Arial" w:hAnsi="Arial" w:cs="Arial"/>
          <w:sz w:val="32"/>
          <w:szCs w:val="24"/>
        </w:rPr>
        <w:t>msp@altlinux.org</w:t>
      </w:r>
    </w:p>
    <w:p w14:paraId="2E41FD9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ABSTRACT</w:t>
      </w:r>
    </w:p>
    <w:p w14:paraId="34AB5E5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0" w:author="studytodayusa" w:date="2014-10-28T11:31:00Z">
        <w:r w:rsidRPr="00A12DA6" w:rsidDel="00F03AB7">
          <w:rPr>
            <w:rFonts w:ascii="CMR9" w:hAnsi="CMR9" w:cs="CMR9"/>
            <w:szCs w:val="18"/>
          </w:rPr>
          <w:delText xml:space="preserve">The </w:delText>
        </w:r>
      </w:del>
      <w:ins w:id="1" w:author="studytodayusa" w:date="2014-10-28T11:31:00Z">
        <w:r w:rsidR="00F03AB7">
          <w:rPr>
            <w:rFonts w:ascii="CMR9" w:hAnsi="CMR9" w:cs="CMR9"/>
            <w:szCs w:val="18"/>
          </w:rPr>
          <w:t>This</w:t>
        </w:r>
        <w:r w:rsidR="00F03AB7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paper offers </w:t>
      </w:r>
      <w:del w:id="2" w:author="studytodayusa" w:date="2014-10-27T06:30:00Z">
        <w:r w:rsidRPr="00A12DA6" w:rsidDel="00AE13BA">
          <w:rPr>
            <w:rFonts w:ascii="CMR9" w:hAnsi="CMR9" w:cs="CMR9"/>
            <w:szCs w:val="18"/>
          </w:rPr>
          <w:delText xml:space="preserve">the </w:delText>
        </w:r>
      </w:del>
      <w:ins w:id="3" w:author="studytodayusa" w:date="2014-10-27T06:30:00Z">
        <w:r w:rsidR="00AE13BA">
          <w:rPr>
            <w:rFonts w:ascii="CMR9" w:hAnsi="CMR9" w:cs="CMR9"/>
            <w:szCs w:val="18"/>
          </w:rPr>
          <w:t>a</w:t>
        </w:r>
        <w:r w:rsidR="00AE13BA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Java framework for creating </w:t>
      </w:r>
      <w:proofErr w:type="spellStart"/>
      <w:r w:rsidRPr="00A12DA6">
        <w:rPr>
          <w:rFonts w:ascii="CMR9" w:hAnsi="CMR9" w:cs="CMR9"/>
          <w:szCs w:val="18"/>
        </w:rPr>
        <w:t>accessi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2D4EA4B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ble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applications for blind and visually impaired people as</w:t>
      </w:r>
    </w:p>
    <w:p w14:paraId="3D12D9E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4" w:author="studytodayusa" w:date="2014-10-27T06:34:00Z">
        <w:r w:rsidRPr="00A12DA6" w:rsidDel="00AE13BA">
          <w:rPr>
            <w:rFonts w:ascii="CMR9" w:hAnsi="CMR9" w:cs="CMR9"/>
            <w:szCs w:val="18"/>
          </w:rPr>
          <w:delText xml:space="preserve">a </w:delText>
        </w:r>
      </w:del>
      <w:proofErr w:type="gramStart"/>
      <w:r w:rsidRPr="00A12DA6">
        <w:rPr>
          <w:rFonts w:ascii="CMR9" w:hAnsi="CMR9" w:cs="CMR9"/>
          <w:szCs w:val="18"/>
        </w:rPr>
        <w:t>part</w:t>
      </w:r>
      <w:proofErr w:type="gramEnd"/>
      <w:r w:rsidRPr="00A12DA6">
        <w:rPr>
          <w:rFonts w:ascii="CMR9" w:hAnsi="CMR9" w:cs="CMR9"/>
          <w:szCs w:val="18"/>
        </w:rPr>
        <w:t xml:space="preserve"> of </w:t>
      </w:r>
      <w:ins w:id="5" w:author="studytodayusa" w:date="2014-10-27T06:34:00Z">
        <w:r w:rsidR="00AE13BA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proposed general conception based on </w:t>
      </w:r>
      <w:ins w:id="6" w:author="studytodayusa" w:date="2014-10-27T06:34:00Z">
        <w:r w:rsidR="00AE13BA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maximum</w:t>
      </w:r>
    </w:p>
    <w:p w14:paraId="173E345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use</w:t>
      </w:r>
      <w:proofErr w:type="gramEnd"/>
      <w:r w:rsidRPr="00A12DA6">
        <w:rPr>
          <w:rFonts w:ascii="CMR9" w:hAnsi="CMR9" w:cs="CMR9"/>
          <w:szCs w:val="18"/>
        </w:rPr>
        <w:t xml:space="preserve"> of objects filled with text data only. It </w:t>
      </w:r>
      <w:del w:id="7" w:author="studytodayusa" w:date="2014-10-28T11:32:00Z">
        <w:r w:rsidRPr="00A12DA6" w:rsidDel="00F03AB7">
          <w:rPr>
            <w:rFonts w:ascii="CMR9" w:hAnsi="CMR9" w:cs="CMR9"/>
            <w:szCs w:val="18"/>
          </w:rPr>
          <w:delText xml:space="preserve">makes </w:delText>
        </w:r>
      </w:del>
      <w:ins w:id="8" w:author="studytodayusa" w:date="2014-10-28T11:32:00Z">
        <w:r w:rsidR="00F03AB7">
          <w:rPr>
            <w:rFonts w:ascii="CMR9" w:hAnsi="CMR9" w:cs="CMR9"/>
            <w:szCs w:val="18"/>
          </w:rPr>
          <w:t>offers</w:t>
        </w:r>
        <w:r w:rsidR="00F03AB7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new type</w:t>
      </w:r>
      <w:ins w:id="9" w:author="studytodayusa" w:date="2014-10-27T06:34:00Z">
        <w:r w:rsidR="00AE13BA">
          <w:rPr>
            <w:rFonts w:ascii="CMR9" w:hAnsi="CMR9" w:cs="CMR9"/>
            <w:szCs w:val="18"/>
          </w:rPr>
          <w:t>s</w:t>
        </w:r>
      </w:ins>
    </w:p>
    <w:p w14:paraId="486A6A4F" w14:textId="77777777" w:rsidR="008874CA" w:rsidRPr="00A12DA6" w:rsidDel="00AE13BA" w:rsidRDefault="008874CA" w:rsidP="008874CA">
      <w:pPr>
        <w:autoSpaceDE w:val="0"/>
        <w:autoSpaceDN w:val="0"/>
        <w:adjustRightInd w:val="0"/>
        <w:spacing w:after="0" w:line="240" w:lineRule="auto"/>
        <w:rPr>
          <w:del w:id="10" w:author="studytodayusa" w:date="2014-10-27T06:37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application</w:t>
      </w:r>
      <w:del w:id="11" w:author="studytodayusa" w:date="2014-10-27T06:34:00Z">
        <w:r w:rsidRPr="00A12DA6" w:rsidDel="00AE13BA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</w:t>
      </w:r>
      <w:del w:id="12" w:author="studytodayusa" w:date="2014-10-27T06:35:00Z">
        <w:r w:rsidRPr="00A12DA6" w:rsidDel="00AE13BA">
          <w:rPr>
            <w:rFonts w:ascii="CMR9" w:hAnsi="CMR9" w:cs="CMR9"/>
            <w:szCs w:val="18"/>
          </w:rPr>
          <w:delText>better recognized</w:delText>
        </w:r>
      </w:del>
      <w:ins w:id="13" w:author="studytodayusa" w:date="2014-10-27T06:35:00Z">
        <w:r w:rsidR="00AE13BA">
          <w:rPr>
            <w:rFonts w:ascii="CMR9" w:hAnsi="CMR9" w:cs="CMR9"/>
            <w:szCs w:val="18"/>
          </w:rPr>
          <w:t>more easily recognizable</w:t>
        </w:r>
      </w:ins>
      <w:r w:rsidRPr="00A12DA6">
        <w:rPr>
          <w:rFonts w:ascii="CMR9" w:hAnsi="CMR9" w:cs="CMR9"/>
          <w:szCs w:val="18"/>
        </w:rPr>
        <w:t xml:space="preserve"> by disabled persons</w:t>
      </w:r>
      <w:ins w:id="14" w:author="studytodayusa" w:date="2014-10-27T06:35:00Z">
        <w:r w:rsidR="00AE13BA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</w:t>
      </w:r>
      <w:del w:id="15" w:author="studytodayusa" w:date="2014-10-27T06:37:00Z">
        <w:r w:rsidRPr="00A12DA6" w:rsidDel="00AE13BA">
          <w:rPr>
            <w:rFonts w:ascii="CMR9" w:hAnsi="CMR9" w:cs="CMR9"/>
            <w:szCs w:val="18"/>
          </w:rPr>
          <w:delText>giv-</w:delText>
        </w:r>
      </w:del>
    </w:p>
    <w:p w14:paraId="357D32D7" w14:textId="77777777" w:rsidR="008874CA" w:rsidRPr="00A12DA6" w:rsidRDefault="008874CA" w:rsidP="00AE13B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16" w:author="studytodayusa" w:date="2014-10-27T06:37:00Z">
        <w:r w:rsidRPr="00A12DA6" w:rsidDel="00AE13BA">
          <w:rPr>
            <w:rFonts w:ascii="CMR9" w:hAnsi="CMR9" w:cs="CMR9"/>
            <w:szCs w:val="18"/>
          </w:rPr>
          <w:delText>ing them higher speed of work and higher level of comfort.</w:delText>
        </w:r>
      </w:del>
      <w:proofErr w:type="gramStart"/>
      <w:ins w:id="17" w:author="studytodayusa" w:date="2014-10-27T06:37:00Z">
        <w:r w:rsidR="00AE13BA">
          <w:rPr>
            <w:rFonts w:ascii="CMR9" w:hAnsi="CMR9" w:cs="CMR9"/>
            <w:szCs w:val="18"/>
          </w:rPr>
          <w:t>helping</w:t>
        </w:r>
        <w:proofErr w:type="gramEnd"/>
        <w:r w:rsidR="00AE13BA">
          <w:rPr>
            <w:rFonts w:ascii="CMR9" w:hAnsi="CMR9" w:cs="CMR9"/>
            <w:szCs w:val="18"/>
          </w:rPr>
          <w:t xml:space="preserve"> them to do their work faster and more comfortably.</w:t>
        </w:r>
      </w:ins>
    </w:p>
    <w:p w14:paraId="1F14294A" w14:textId="77777777" w:rsidR="008874CA" w:rsidRPr="00A12DA6" w:rsidRDefault="00F03AB7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ins w:id="18" w:author="studytodayusa" w:date="2014-10-28T11:32:00Z">
        <w:r>
          <w:rPr>
            <w:rFonts w:ascii="CMR9" w:hAnsi="CMR9" w:cs="CMR9"/>
            <w:szCs w:val="18"/>
          </w:rPr>
          <w:t>S</w:t>
        </w:r>
      </w:ins>
      <w:del w:id="19" w:author="studytodayusa" w:date="2014-10-28T11:32:00Z">
        <w:r w:rsidR="008874CA" w:rsidRPr="00A12DA6" w:rsidDel="00F03AB7">
          <w:rPr>
            <w:rFonts w:ascii="CMR9" w:hAnsi="CMR9" w:cs="CMR9"/>
            <w:szCs w:val="18"/>
          </w:rPr>
          <w:delText>The s</w:delText>
        </w:r>
      </w:del>
      <w:r w:rsidR="008874CA" w:rsidRPr="00A12DA6">
        <w:rPr>
          <w:rFonts w:ascii="CMR9" w:hAnsi="CMR9" w:cs="CMR9"/>
          <w:szCs w:val="18"/>
        </w:rPr>
        <w:t xml:space="preserve">trong and weak points are analyzed. </w:t>
      </w:r>
      <w:proofErr w:type="spellStart"/>
      <w:ins w:id="20" w:author="studytodayusa" w:date="2014-10-27T06:38:00Z">
        <w:r w:rsidR="00AE13BA">
          <w:rPr>
            <w:rFonts w:ascii="CMR9" w:hAnsi="CMR9" w:cs="CMR9"/>
            <w:szCs w:val="18"/>
          </w:rPr>
          <w:t>Th</w:t>
        </w:r>
        <w:proofErr w:type="spellEnd"/>
        <w:r w:rsidR="00AE13BA">
          <w:rPr>
            <w:rFonts w:ascii="CMR9" w:hAnsi="CMR9" w:cs="CMR9"/>
            <w:szCs w:val="18"/>
          </w:rPr>
          <w:t xml:space="preserve"> p</w:t>
        </w:r>
      </w:ins>
      <w:del w:id="21" w:author="studytodayusa" w:date="2014-10-27T06:38:00Z">
        <w:r w:rsidR="008874CA" w:rsidRPr="00A12DA6" w:rsidDel="00AE13BA">
          <w:rPr>
            <w:rFonts w:ascii="CMR9" w:hAnsi="CMR9" w:cs="CMR9"/>
            <w:szCs w:val="18"/>
          </w:rPr>
          <w:delText>P</w:delText>
        </w:r>
      </w:del>
      <w:r w:rsidR="008874CA" w:rsidRPr="00A12DA6">
        <w:rPr>
          <w:rFonts w:ascii="CMR9" w:hAnsi="CMR9" w:cs="CMR9"/>
          <w:szCs w:val="18"/>
        </w:rPr>
        <w:t>ublished proto-</w:t>
      </w:r>
    </w:p>
    <w:p w14:paraId="6380C4C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type</w:t>
      </w:r>
      <w:proofErr w:type="gramEnd"/>
      <w:r w:rsidRPr="00A12DA6">
        <w:rPr>
          <w:rFonts w:ascii="CMR9" w:hAnsi="CMR9" w:cs="CMR9"/>
          <w:szCs w:val="18"/>
        </w:rPr>
        <w:t xml:space="preserve"> of the proposed platform is described as well as the con-</w:t>
      </w:r>
    </w:p>
    <w:p w14:paraId="5E0A491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clusions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of the performed experiments. The prototype is </w:t>
      </w:r>
      <w:proofErr w:type="spellStart"/>
      <w:r w:rsidRPr="00A12DA6">
        <w:rPr>
          <w:rFonts w:ascii="CMR9" w:hAnsi="CMR9" w:cs="CMR9"/>
          <w:szCs w:val="18"/>
        </w:rPr>
        <w:t>im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4BA374D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plemented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on Java SE and wrapped by </w:t>
      </w:r>
      <w:ins w:id="22" w:author="studytodayusa" w:date="2014-10-27T06:39:00Z">
        <w:r w:rsidR="009C22FE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GNU/Linux environ-</w:t>
      </w:r>
    </w:p>
    <w:p w14:paraId="58C6226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ment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as a bootable ISO-image.</w:t>
      </w:r>
    </w:p>
    <w:p w14:paraId="4422185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Categories and Subject Descriptors</w:t>
      </w:r>
    </w:p>
    <w:p w14:paraId="6B0C9C6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D.2.2 [</w:t>
      </w:r>
      <w:r w:rsidRPr="00A12DA6">
        <w:rPr>
          <w:rFonts w:ascii="CMBX9" w:hAnsi="CMBX9" w:cs="CMBX9"/>
          <w:szCs w:val="18"/>
        </w:rPr>
        <w:t>Software Engineering</w:t>
      </w:r>
      <w:r w:rsidRPr="00A12DA6">
        <w:rPr>
          <w:rFonts w:ascii="CMR9" w:hAnsi="CMR9" w:cs="CMR9"/>
          <w:szCs w:val="18"/>
        </w:rPr>
        <w:t>]: Design Tools and Tech-</w:t>
      </w:r>
    </w:p>
    <w:p w14:paraId="5DD9946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niques</w:t>
      </w:r>
      <w:proofErr w:type="spellEnd"/>
      <w:r w:rsidRPr="00A12DA6">
        <w:rPr>
          <w:rFonts w:ascii="CMR9" w:hAnsi="CMR9" w:cs="CMR9"/>
          <w:szCs w:val="18"/>
        </w:rPr>
        <w:t>—</w:t>
      </w:r>
      <w:proofErr w:type="gramEnd"/>
      <w:r w:rsidRPr="00A12DA6">
        <w:rPr>
          <w:rFonts w:ascii="CMTI9" w:hAnsi="CMTI9" w:cs="CMTI9"/>
          <w:szCs w:val="18"/>
        </w:rPr>
        <w:t>User interfaces</w:t>
      </w:r>
    </w:p>
    <w:p w14:paraId="7F1F240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General Terms</w:t>
      </w:r>
    </w:p>
    <w:p w14:paraId="68B6475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Experimentation</w:t>
      </w:r>
    </w:p>
    <w:p w14:paraId="33DB6E9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Keywords</w:t>
      </w:r>
    </w:p>
    <w:p w14:paraId="042F0B4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accessibility</w:t>
      </w:r>
      <w:proofErr w:type="gramEnd"/>
      <w:r w:rsidRPr="00A12DA6">
        <w:rPr>
          <w:rFonts w:ascii="CMR9" w:hAnsi="CMR9" w:cs="CMR9"/>
          <w:szCs w:val="18"/>
        </w:rPr>
        <w:t>, blind people, user interfaces, usability, Java,</w:t>
      </w:r>
    </w:p>
    <w:p w14:paraId="1BD0438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API</w:t>
      </w:r>
    </w:p>
    <w:p w14:paraId="1FBBC71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1. INTRODUCTION</w:t>
      </w:r>
    </w:p>
    <w:p w14:paraId="01D0D16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During last decade we </w:t>
      </w:r>
      <w:del w:id="23" w:author="studytodayusa" w:date="2014-10-27T06:39:00Z">
        <w:r w:rsidRPr="00A12DA6" w:rsidDel="009C22FE">
          <w:rPr>
            <w:rFonts w:ascii="CMR9" w:hAnsi="CMR9" w:cs="CMR9"/>
            <w:szCs w:val="18"/>
          </w:rPr>
          <w:delText xml:space="preserve">could </w:delText>
        </w:r>
      </w:del>
      <w:ins w:id="24" w:author="studytodayusa" w:date="2014-10-27T06:39:00Z">
        <w:r w:rsidR="009C22FE">
          <w:rPr>
            <w:rFonts w:ascii="CMR9" w:hAnsi="CMR9" w:cs="CMR9"/>
            <w:szCs w:val="18"/>
          </w:rPr>
          <w:t>have</w:t>
        </w:r>
        <w:r w:rsidR="009C22FE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see</w:t>
      </w:r>
      <w:ins w:id="25" w:author="studytodayusa" w:date="2014-10-27T06:39:00Z">
        <w:r w:rsidR="009C22FE">
          <w:rPr>
            <w:rFonts w:ascii="CMR9" w:hAnsi="CMR9" w:cs="CMR9"/>
            <w:szCs w:val="18"/>
          </w:rPr>
          <w:t>n</w:t>
        </w:r>
      </w:ins>
      <w:r w:rsidRPr="00A12DA6">
        <w:rPr>
          <w:rFonts w:ascii="CMR9" w:hAnsi="CMR9" w:cs="CMR9"/>
          <w:szCs w:val="18"/>
        </w:rPr>
        <w:t xml:space="preserve"> the process of diversification</w:t>
      </w:r>
    </w:p>
    <w:p w14:paraId="42FD804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information technologies which people use </w:t>
      </w:r>
      <w:ins w:id="26" w:author="studytodayusa" w:date="2014-10-27T06:39:00Z">
        <w:r w:rsidR="009C22FE">
          <w:rPr>
            <w:rFonts w:ascii="CMR9" w:hAnsi="CMR9" w:cs="CMR9"/>
            <w:szCs w:val="18"/>
          </w:rPr>
          <w:t>in</w:t>
        </w:r>
      </w:ins>
      <w:del w:id="27" w:author="studytodayusa" w:date="2014-10-27T06:39:00Z">
        <w:r w:rsidRPr="00A12DA6" w:rsidDel="009C22FE">
          <w:rPr>
            <w:rFonts w:ascii="CMR9" w:hAnsi="CMR9" w:cs="CMR9"/>
            <w:szCs w:val="18"/>
          </w:rPr>
          <w:delText>for</w:delText>
        </w:r>
      </w:del>
      <w:r w:rsidRPr="00A12DA6">
        <w:rPr>
          <w:rFonts w:ascii="CMR9" w:hAnsi="CMR9" w:cs="CMR9"/>
          <w:szCs w:val="18"/>
        </w:rPr>
        <w:t xml:space="preserve"> their every-</w:t>
      </w:r>
    </w:p>
    <w:p w14:paraId="122E2DC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day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28" w:author="studytodayusa" w:date="2014-10-28T11:33:00Z">
        <w:r w:rsidRPr="00A12DA6" w:rsidDel="00F03AB7">
          <w:rPr>
            <w:rFonts w:ascii="CMR9" w:hAnsi="CMR9" w:cs="CMR9"/>
            <w:szCs w:val="18"/>
          </w:rPr>
          <w:delText>work</w:delText>
        </w:r>
      </w:del>
      <w:ins w:id="29" w:author="studytodayusa" w:date="2014-10-28T11:33:00Z">
        <w:r w:rsidR="00F03AB7">
          <w:rPr>
            <w:rFonts w:ascii="CMR9" w:hAnsi="CMR9" w:cs="CMR9"/>
            <w:szCs w:val="18"/>
          </w:rPr>
          <w:t>lives</w:t>
        </w:r>
      </w:ins>
      <w:r w:rsidRPr="00A12DA6">
        <w:rPr>
          <w:rFonts w:ascii="CMR9" w:hAnsi="CMR9" w:cs="CMR9"/>
          <w:szCs w:val="18"/>
        </w:rPr>
        <w:t xml:space="preserve">. If </w:t>
      </w:r>
      <w:ins w:id="30" w:author="studytodayusa" w:date="2014-10-27T06:40:00Z">
        <w:r w:rsidR="009C22FE">
          <w:rPr>
            <w:rFonts w:ascii="CMR9" w:hAnsi="CMR9" w:cs="CMR9"/>
            <w:szCs w:val="18"/>
          </w:rPr>
          <w:t>during</w:t>
        </w:r>
      </w:ins>
      <w:del w:id="31" w:author="studytodayusa" w:date="2014-10-27T06:40:00Z">
        <w:r w:rsidRPr="00A12DA6" w:rsidDel="009C22FE">
          <w:rPr>
            <w:rFonts w:ascii="CMR9" w:hAnsi="CMR9" w:cs="CMR9"/>
            <w:szCs w:val="18"/>
          </w:rPr>
          <w:delText>at</w:delText>
        </w:r>
      </w:del>
      <w:r w:rsidRPr="00A12DA6">
        <w:rPr>
          <w:rFonts w:ascii="CMR9" w:hAnsi="CMR9" w:cs="CMR9"/>
          <w:szCs w:val="18"/>
        </w:rPr>
        <w:t xml:space="preserve"> the mid</w:t>
      </w:r>
      <w:del w:id="32" w:author="studytodayusa" w:date="2014-10-27T06:40:00Z">
        <w:r w:rsidRPr="00A12DA6" w:rsidDel="009C22FE">
          <w:rPr>
            <w:rFonts w:ascii="CMR9" w:hAnsi="CMR9" w:cs="CMR9"/>
            <w:szCs w:val="18"/>
          </w:rPr>
          <w:delText xml:space="preserve">dle of </w:delText>
        </w:r>
      </w:del>
      <w:r w:rsidRPr="00A12DA6">
        <w:rPr>
          <w:rFonts w:ascii="CMR9" w:hAnsi="CMR9" w:cs="CMR9"/>
          <w:szCs w:val="18"/>
        </w:rPr>
        <w:t>2000-s almost all tasks were</w:t>
      </w:r>
    </w:p>
    <w:p w14:paraId="109F3F4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performed</w:t>
      </w:r>
      <w:proofErr w:type="gramEnd"/>
      <w:r w:rsidRPr="00A12DA6">
        <w:rPr>
          <w:rFonts w:ascii="CMR9" w:hAnsi="CMR9" w:cs="CMR9"/>
          <w:szCs w:val="18"/>
        </w:rPr>
        <w:t xml:space="preserve"> using Microsoft Windows and desktops only, to-</w:t>
      </w:r>
    </w:p>
    <w:p w14:paraId="484B56A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day’s</w:t>
      </w:r>
      <w:proofErr w:type="gramEnd"/>
      <w:r w:rsidRPr="00A12DA6">
        <w:rPr>
          <w:rFonts w:ascii="CMR9" w:hAnsi="CMR9" w:cs="CMR9"/>
          <w:szCs w:val="18"/>
        </w:rPr>
        <w:t xml:space="preserve"> solutions are very different, regardless </w:t>
      </w:r>
      <w:ins w:id="33" w:author="studytodayusa" w:date="2014-10-27T06:41:00Z">
        <w:r w:rsidR="009C22FE">
          <w:rPr>
            <w:rFonts w:ascii="CMR9" w:hAnsi="CMR9" w:cs="CMR9"/>
            <w:szCs w:val="18"/>
          </w:rPr>
          <w:t xml:space="preserve">of </w:t>
        </w:r>
      </w:ins>
      <w:r w:rsidRPr="00A12DA6">
        <w:rPr>
          <w:rFonts w:ascii="CMR9" w:hAnsi="CMR9" w:cs="CMR9"/>
          <w:szCs w:val="18"/>
        </w:rPr>
        <w:t>whether we are</w:t>
      </w:r>
    </w:p>
    <w:p w14:paraId="0D48A9B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speaking</w:t>
      </w:r>
      <w:proofErr w:type="gramEnd"/>
      <w:r w:rsidRPr="00A12DA6">
        <w:rPr>
          <w:rFonts w:ascii="CMR9" w:hAnsi="CMR9" w:cs="CMR9"/>
          <w:szCs w:val="18"/>
        </w:rPr>
        <w:t xml:space="preserve"> about software platforms (Mac OS X, </w:t>
      </w:r>
      <w:proofErr w:type="spellStart"/>
      <w:r w:rsidRPr="00A12DA6">
        <w:rPr>
          <w:rFonts w:ascii="CMR9" w:hAnsi="CMR9" w:cs="CMR9"/>
          <w:szCs w:val="18"/>
        </w:rPr>
        <w:t>iOs</w:t>
      </w:r>
      <w:proofErr w:type="spellEnd"/>
      <w:r w:rsidRPr="00A12DA6">
        <w:rPr>
          <w:rFonts w:ascii="CMR9" w:hAnsi="CMR9" w:cs="CMR9"/>
          <w:szCs w:val="18"/>
        </w:rPr>
        <w:t>, Android</w:t>
      </w:r>
    </w:p>
    <w:p w14:paraId="37A4029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are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34" w:author="studytodayusa" w:date="2014-10-28T11:33:00Z">
        <w:r w:rsidRPr="00A12DA6" w:rsidDel="00F03AB7">
          <w:rPr>
            <w:rFonts w:ascii="CMR9" w:hAnsi="CMR9" w:cs="CMR9"/>
            <w:szCs w:val="18"/>
          </w:rPr>
          <w:delText>distributed significantly wide</w:delText>
        </w:r>
      </w:del>
      <w:ins w:id="35" w:author="studytodayusa" w:date="2014-10-28T11:33:00Z">
        <w:r w:rsidR="00F03AB7">
          <w:rPr>
            <w:rFonts w:ascii="CMR9" w:hAnsi="CMR9" w:cs="CMR9"/>
            <w:szCs w:val="18"/>
          </w:rPr>
          <w:t>have a wider distribution</w:t>
        </w:r>
      </w:ins>
      <w:r w:rsidRPr="00A12DA6">
        <w:rPr>
          <w:rFonts w:ascii="CMR9" w:hAnsi="CMR9" w:cs="CMR9"/>
          <w:szCs w:val="18"/>
        </w:rPr>
        <w:t xml:space="preserve"> and very often can be con-</w:t>
      </w:r>
    </w:p>
    <w:p w14:paraId="2A0503C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sidered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as real competitors to Windows) or about </w:t>
      </w:r>
      <w:del w:id="36" w:author="studytodayusa" w:date="2014-10-27T06:45:00Z">
        <w:r w:rsidRPr="00A12DA6" w:rsidDel="009C22FE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ways</w:t>
      </w:r>
    </w:p>
    <w:p w14:paraId="1D6F7CE2" w14:textId="77777777" w:rsidR="008874CA" w:rsidRPr="00A12DA6" w:rsidRDefault="009C22FE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ins w:id="37" w:author="studytodayusa" w:date="2014-10-27T06:45:00Z">
        <w:r>
          <w:rPr>
            <w:rFonts w:ascii="CMR9" w:hAnsi="CMR9" w:cs="CMR9"/>
            <w:szCs w:val="18"/>
          </w:rPr>
          <w:t>of</w:t>
        </w:r>
      </w:ins>
      <w:proofErr w:type="gramEnd"/>
      <w:del w:id="38" w:author="studytodayusa" w:date="2014-10-27T06:45:00Z">
        <w:r w:rsidR="008874CA" w:rsidRPr="00A12DA6" w:rsidDel="009C22FE">
          <w:rPr>
            <w:rFonts w:ascii="CMR9" w:hAnsi="CMR9" w:cs="CMR9"/>
            <w:szCs w:val="18"/>
          </w:rPr>
          <w:delText>for</w:delText>
        </w:r>
      </w:del>
      <w:r w:rsidR="008874CA" w:rsidRPr="00A12DA6">
        <w:rPr>
          <w:rFonts w:ascii="CMR9" w:hAnsi="CMR9" w:cs="CMR9"/>
          <w:szCs w:val="18"/>
        </w:rPr>
        <w:t xml:space="preserve"> interaction with PC’s or gadgets (</w:t>
      </w:r>
      <w:proofErr w:type="spellStart"/>
      <w:r w:rsidR="008874CA" w:rsidRPr="00A12DA6">
        <w:rPr>
          <w:rFonts w:ascii="CMR9" w:hAnsi="CMR9" w:cs="CMR9"/>
          <w:szCs w:val="18"/>
        </w:rPr>
        <w:t>multitouch</w:t>
      </w:r>
      <w:proofErr w:type="spellEnd"/>
      <w:r w:rsidR="008874CA" w:rsidRPr="00A12DA6">
        <w:rPr>
          <w:rFonts w:ascii="CMR9" w:hAnsi="CMR9" w:cs="CMR9"/>
          <w:szCs w:val="18"/>
        </w:rPr>
        <w:t xml:space="preserve"> as a re-</w:t>
      </w:r>
    </w:p>
    <w:p w14:paraId="5916A06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placement</w:t>
      </w:r>
      <w:proofErr w:type="gramEnd"/>
      <w:r w:rsidRPr="00A12DA6">
        <w:rPr>
          <w:rFonts w:ascii="CMR9" w:hAnsi="CMR9" w:cs="CMR9"/>
          <w:szCs w:val="18"/>
        </w:rPr>
        <w:t xml:space="preserve"> for the mouse). </w:t>
      </w:r>
      <w:ins w:id="39" w:author="studytodayusa" w:date="2014-10-27T06:45:00Z">
        <w:r w:rsidR="009C22FE">
          <w:rPr>
            <w:rFonts w:ascii="CMR9" w:hAnsi="CMR9" w:cs="CMR9"/>
            <w:szCs w:val="18"/>
          </w:rPr>
          <w:t xml:space="preserve">In the </w:t>
        </w:r>
      </w:ins>
      <w:del w:id="40" w:author="studytodayusa" w:date="2014-10-27T06:45:00Z">
        <w:r w:rsidRPr="00A12DA6" w:rsidDel="009C22FE">
          <w:rPr>
            <w:rFonts w:ascii="CMR9" w:hAnsi="CMR9" w:cs="CMR9"/>
            <w:szCs w:val="18"/>
          </w:rPr>
          <w:delText>M</w:delText>
        </w:r>
      </w:del>
      <w:ins w:id="41" w:author="studytodayusa" w:date="2014-10-27T06:45:00Z">
        <w:r w:rsidR="009C22FE">
          <w:rPr>
            <w:rFonts w:ascii="CMR9" w:hAnsi="CMR9" w:cs="CMR9"/>
            <w:szCs w:val="18"/>
          </w:rPr>
          <w:t>m</w:t>
        </w:r>
      </w:ins>
      <w:r w:rsidRPr="00A12DA6">
        <w:rPr>
          <w:rFonts w:ascii="CMR9" w:hAnsi="CMR9" w:cs="CMR9"/>
          <w:szCs w:val="18"/>
        </w:rPr>
        <w:t>eantime, blind and visually</w:t>
      </w:r>
    </w:p>
    <w:p w14:paraId="5415438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impaired</w:t>
      </w:r>
      <w:proofErr w:type="gramEnd"/>
      <w:r w:rsidRPr="00A12DA6">
        <w:rPr>
          <w:rFonts w:ascii="CMR9" w:hAnsi="CMR9" w:cs="CMR9"/>
          <w:szCs w:val="18"/>
        </w:rPr>
        <w:t xml:space="preserve"> people (</w:t>
      </w:r>
      <w:del w:id="42" w:author="studytodayusa" w:date="2014-10-27T06:46:00Z">
        <w:r w:rsidRPr="00A12DA6" w:rsidDel="009C22FE">
          <w:rPr>
            <w:rFonts w:ascii="CMR9" w:hAnsi="CMR9" w:cs="CMR9"/>
            <w:szCs w:val="18"/>
          </w:rPr>
          <w:delText>everywhere below mentioned just as</w:delText>
        </w:r>
      </w:del>
      <w:ins w:id="43" w:author="studytodayusa" w:date="2014-10-27T06:46:00Z">
        <w:r w:rsidR="009C22FE">
          <w:rPr>
            <w:rFonts w:ascii="CMR9" w:hAnsi="CMR9" w:cs="CMR9"/>
            <w:szCs w:val="18"/>
          </w:rPr>
          <w:t>from here on in</w:t>
        </w:r>
      </w:ins>
      <w:r w:rsidRPr="00A12DA6">
        <w:rPr>
          <w:rFonts w:ascii="CMR9" w:hAnsi="CMR9" w:cs="CMR9"/>
          <w:szCs w:val="18"/>
        </w:rPr>
        <w:t xml:space="preserve"> “blind</w:t>
      </w:r>
    </w:p>
    <w:p w14:paraId="4ECC41E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people</w:t>
      </w:r>
      <w:proofErr w:type="gramEnd"/>
      <w:r w:rsidRPr="00A12DA6">
        <w:rPr>
          <w:rFonts w:ascii="CMR9" w:hAnsi="CMR9" w:cs="CMR9"/>
          <w:szCs w:val="18"/>
        </w:rPr>
        <w:t xml:space="preserve">”) typically still are not able to </w:t>
      </w:r>
      <w:del w:id="44" w:author="studytodayusa" w:date="2014-10-28T11:34:00Z">
        <w:r w:rsidRPr="00A12DA6" w:rsidDel="00F03AB7">
          <w:rPr>
            <w:rFonts w:ascii="CMR9" w:hAnsi="CMR9" w:cs="CMR9"/>
            <w:szCs w:val="18"/>
          </w:rPr>
          <w:delText xml:space="preserve">get </w:delText>
        </w:r>
      </w:del>
      <w:ins w:id="45" w:author="studytodayusa" w:date="2014-10-28T11:34:00Z">
        <w:r w:rsidR="00F03AB7">
          <w:rPr>
            <w:rFonts w:ascii="CMR9" w:hAnsi="CMR9" w:cs="CMR9"/>
            <w:szCs w:val="18"/>
          </w:rPr>
          <w:t>enjoy</w:t>
        </w:r>
        <w:r w:rsidR="00F03AB7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all </w:t>
      </w:r>
      <w:ins w:id="46" w:author="studytodayusa" w:date="2014-10-28T11:34:00Z">
        <w:r w:rsidR="00F03AB7">
          <w:rPr>
            <w:rFonts w:ascii="CMR9" w:hAnsi="CMR9" w:cs="CMR9"/>
            <w:szCs w:val="18"/>
          </w:rPr>
          <w:t xml:space="preserve">of </w:t>
        </w:r>
      </w:ins>
      <w:ins w:id="47" w:author="studytodayusa" w:date="2014-10-27T06:46:00Z">
        <w:r w:rsidR="009C22FE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advantages</w:t>
      </w:r>
    </w:p>
    <w:p w14:paraId="0D09D73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this process, mostly because the accessibility </w:t>
      </w:r>
      <w:proofErr w:type="spellStart"/>
      <w:r w:rsidRPr="00A12DA6">
        <w:rPr>
          <w:rFonts w:ascii="CMR9" w:hAnsi="CMR9" w:cs="CMR9"/>
          <w:szCs w:val="18"/>
        </w:rPr>
        <w:t>technolo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4D91788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gies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are just </w:t>
      </w:r>
      <w:del w:id="48" w:author="studytodayusa" w:date="2014-10-27T06:46:00Z">
        <w:r w:rsidRPr="00A12DA6" w:rsidDel="009C22FE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add-on</w:t>
      </w:r>
      <w:ins w:id="49" w:author="studytodayusa" w:date="2014-10-27T06:46:00Z">
        <w:r w:rsidR="009C22FE">
          <w:rPr>
            <w:rFonts w:ascii="CMR9" w:hAnsi="CMR9" w:cs="CMR9"/>
            <w:szCs w:val="18"/>
          </w:rPr>
          <w:t>s</w:t>
        </w:r>
      </w:ins>
      <w:r w:rsidRPr="00A12DA6">
        <w:rPr>
          <w:rFonts w:ascii="CMR9" w:hAnsi="CMR9" w:cs="CMR9"/>
          <w:szCs w:val="18"/>
        </w:rPr>
        <w:t xml:space="preserve"> to </w:t>
      </w:r>
      <w:del w:id="50" w:author="studytodayusa" w:date="2014-10-27T06:46:00Z">
        <w:r w:rsidRPr="00A12DA6" w:rsidDel="00E726F6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interfaces initially designed</w:t>
      </w:r>
    </w:p>
    <w:p w14:paraId="60CA757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lastRenderedPageBreak/>
        <w:t>for</w:t>
      </w:r>
      <w:proofErr w:type="gramEnd"/>
      <w:r w:rsidRPr="00A12DA6">
        <w:rPr>
          <w:rFonts w:ascii="CMR9" w:hAnsi="CMR9" w:cs="CMR9"/>
          <w:szCs w:val="18"/>
        </w:rPr>
        <w:t xml:space="preserve"> sighted users. This kind of solution can be considered</w:t>
      </w:r>
    </w:p>
    <w:p w14:paraId="5209319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only</w:t>
      </w:r>
      <w:proofErr w:type="gramEnd"/>
      <w:del w:id="51" w:author="studytodayusa" w:date="2014-10-27T06:47:00Z">
        <w:r w:rsidRPr="00A12DA6" w:rsidDel="00E726F6">
          <w:rPr>
            <w:rFonts w:ascii="CMR9" w:hAnsi="CMR9" w:cs="CMR9"/>
            <w:szCs w:val="18"/>
          </w:rPr>
          <w:delText xml:space="preserve"> as</w:delText>
        </w:r>
      </w:del>
      <w:r w:rsidRPr="00A12DA6">
        <w:rPr>
          <w:rFonts w:ascii="CMR9" w:hAnsi="CMR9" w:cs="CMR9"/>
          <w:szCs w:val="18"/>
        </w:rPr>
        <w:t xml:space="preserve"> a partial </w:t>
      </w:r>
      <w:del w:id="52" w:author="studytodayusa" w:date="2014-10-28T11:37:00Z">
        <w:r w:rsidRPr="00A12DA6" w:rsidDel="00C55C12">
          <w:rPr>
            <w:rFonts w:ascii="CMR9" w:hAnsi="CMR9" w:cs="CMR9"/>
            <w:szCs w:val="18"/>
          </w:rPr>
          <w:delText xml:space="preserve">measure </w:delText>
        </w:r>
      </w:del>
      <w:ins w:id="53" w:author="studytodayusa" w:date="2014-10-28T11:37:00Z">
        <w:r w:rsidR="00C55C12">
          <w:rPr>
            <w:rFonts w:ascii="CMR9" w:hAnsi="CMR9" w:cs="CMR9"/>
            <w:szCs w:val="18"/>
          </w:rPr>
          <w:t>solution,</w:t>
        </w:r>
        <w:r w:rsidR="00C55C12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since it offers the general ability</w:t>
      </w:r>
    </w:p>
    <w:p w14:paraId="45BF71A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do the same things as everybody but </w:t>
      </w:r>
      <w:del w:id="54" w:author="studytodayusa" w:date="2014-10-28T11:35:00Z">
        <w:r w:rsidRPr="00A12DA6" w:rsidDel="009A3782">
          <w:rPr>
            <w:rFonts w:ascii="CMR9" w:hAnsi="CMR9" w:cs="CMR9"/>
            <w:szCs w:val="18"/>
          </w:rPr>
          <w:delText xml:space="preserve">always </w:delText>
        </w:r>
      </w:del>
      <w:del w:id="55" w:author="studytodayusa" w:date="2014-10-27T06:47:00Z">
        <w:r w:rsidRPr="00A12DA6" w:rsidDel="00E726F6">
          <w:rPr>
            <w:rFonts w:ascii="CMR9" w:hAnsi="CMR9" w:cs="CMR9"/>
            <w:szCs w:val="18"/>
          </w:rPr>
          <w:delText>with</w:delText>
        </w:r>
      </w:del>
      <w:r w:rsidRPr="00A12DA6">
        <w:rPr>
          <w:rFonts w:ascii="CMR9" w:hAnsi="CMR9" w:cs="CMR9"/>
          <w:szCs w:val="18"/>
        </w:rPr>
        <w:t xml:space="preserve"> </w:t>
      </w:r>
      <w:proofErr w:type="spellStart"/>
      <w:r w:rsidRPr="00A12DA6">
        <w:rPr>
          <w:rFonts w:ascii="CMR9" w:hAnsi="CMR9" w:cs="CMR9"/>
          <w:szCs w:val="18"/>
        </w:rPr>
        <w:t>sacri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5C76DAD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56" w:author="studytodayusa" w:date="2014-10-28T11:35:00Z">
        <w:r w:rsidRPr="00A12DA6" w:rsidDel="009A3782">
          <w:rPr>
            <w:rFonts w:ascii="CMR9" w:hAnsi="CMR9" w:cs="CMR9"/>
            <w:szCs w:val="18"/>
          </w:rPr>
          <w:delText xml:space="preserve">ficing </w:delText>
        </w:r>
      </w:del>
      <w:proofErr w:type="spellStart"/>
      <w:proofErr w:type="gramStart"/>
      <w:ins w:id="57" w:author="studytodayusa" w:date="2014-10-28T11:35:00Z">
        <w:r w:rsidR="009A3782">
          <w:rPr>
            <w:rFonts w:ascii="CMR9" w:hAnsi="CMR9" w:cs="CMR9"/>
            <w:szCs w:val="18"/>
          </w:rPr>
          <w:t>fices</w:t>
        </w:r>
        <w:proofErr w:type="spellEnd"/>
        <w:proofErr w:type="gramEnd"/>
        <w:r w:rsidR="009A3782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the </w:t>
      </w:r>
      <w:del w:id="58" w:author="studytodayusa" w:date="2014-10-28T11:35:00Z">
        <w:r w:rsidRPr="00A12DA6" w:rsidDel="009A3782">
          <w:rPr>
            <w:rFonts w:ascii="CMR9" w:hAnsi="CMR9" w:cs="CMR9"/>
            <w:szCs w:val="18"/>
          </w:rPr>
          <w:delText>speed of work</w:delText>
        </w:r>
      </w:del>
      <w:ins w:id="59" w:author="studytodayusa" w:date="2014-10-28T11:35:00Z">
        <w:r w:rsidR="009A3782">
          <w:rPr>
            <w:rFonts w:ascii="CMR9" w:hAnsi="CMR9" w:cs="CMR9"/>
            <w:szCs w:val="18"/>
          </w:rPr>
          <w:t>efficiency</w:t>
        </w:r>
      </w:ins>
      <w:r w:rsidRPr="00A12DA6">
        <w:rPr>
          <w:rFonts w:ascii="CMR9" w:hAnsi="CMR9" w:cs="CMR9"/>
          <w:szCs w:val="18"/>
        </w:rPr>
        <w:t xml:space="preserve"> and level of personal comfort.</w:t>
      </w:r>
    </w:p>
    <w:p w14:paraId="56B5800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Each time </w:t>
      </w:r>
      <w:del w:id="60" w:author="studytodayusa" w:date="2014-10-28T11:35:00Z">
        <w:r w:rsidRPr="00A12DA6" w:rsidDel="00C55C12">
          <w:rPr>
            <w:rFonts w:ascii="CMR9" w:hAnsi="CMR9" w:cs="CMR9"/>
            <w:szCs w:val="18"/>
          </w:rPr>
          <w:delText xml:space="preserve">when </w:delText>
        </w:r>
      </w:del>
      <w:r w:rsidRPr="00A12DA6">
        <w:rPr>
          <w:rFonts w:ascii="CMR9" w:hAnsi="CMR9" w:cs="CMR9"/>
          <w:szCs w:val="18"/>
        </w:rPr>
        <w:t xml:space="preserve">it is necessary to create </w:t>
      </w:r>
      <w:ins w:id="61" w:author="studytodayusa" w:date="2014-10-27T06:47:00Z">
        <w:r w:rsidR="00E726F6">
          <w:rPr>
            <w:rFonts w:ascii="CMR9" w:hAnsi="CMR9" w:cs="CMR9"/>
            <w:szCs w:val="18"/>
          </w:rPr>
          <w:t>an</w:t>
        </w:r>
      </w:ins>
      <w:del w:id="62" w:author="studytodayusa" w:date="2014-10-27T06:47:00Z">
        <w:r w:rsidRPr="00A12DA6" w:rsidDel="00E726F6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application de-</w:t>
      </w:r>
    </w:p>
    <w:p w14:paraId="0BFC9EC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signed</w:t>
      </w:r>
      <w:proofErr w:type="gramEnd"/>
      <w:r w:rsidRPr="00A12DA6">
        <w:rPr>
          <w:rFonts w:ascii="CMR9" w:hAnsi="CMR9" w:cs="CMR9"/>
          <w:szCs w:val="18"/>
        </w:rPr>
        <w:t xml:space="preserve"> and highly accessible for blind people</w:t>
      </w:r>
      <w:ins w:id="63" w:author="studytodayusa" w:date="2014-10-27T06:48:00Z">
        <w:r w:rsidR="00E726F6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</w:t>
      </w:r>
      <w:del w:id="64" w:author="studytodayusa" w:date="2014-10-27T06:48:00Z">
        <w:r w:rsidRPr="00A12DA6" w:rsidDel="00E726F6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developers</w:t>
      </w:r>
    </w:p>
    <w:p w14:paraId="7563E7C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always</w:t>
      </w:r>
      <w:proofErr w:type="gramEnd"/>
      <w:r w:rsidRPr="00A12DA6">
        <w:rPr>
          <w:rFonts w:ascii="CMR9" w:hAnsi="CMR9" w:cs="CMR9"/>
          <w:szCs w:val="18"/>
        </w:rPr>
        <w:t xml:space="preserve"> create </w:t>
      </w:r>
      <w:ins w:id="65" w:author="studytodayusa" w:date="2014-10-27T06:48:00Z">
        <w:r w:rsidR="00E726F6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usual application for graphical user interface</w:t>
      </w:r>
    </w:p>
    <w:p w14:paraId="14C05D1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(GUI). Their main distinguish</w:t>
      </w:r>
      <w:ins w:id="66" w:author="studytodayusa" w:date="2014-10-27T06:48:00Z">
        <w:r w:rsidR="00E726F6">
          <w:rPr>
            <w:rFonts w:ascii="CMR9" w:hAnsi="CMR9" w:cs="CMR9"/>
            <w:szCs w:val="18"/>
          </w:rPr>
          <w:t>ing characteristics</w:t>
        </w:r>
      </w:ins>
      <w:del w:id="67" w:author="studytodayusa" w:date="2014-10-27T06:48:00Z">
        <w:r w:rsidRPr="00A12DA6" w:rsidDel="00E726F6">
          <w:rPr>
            <w:rFonts w:ascii="CMR9" w:hAnsi="CMR9" w:cs="CMR9"/>
            <w:szCs w:val="18"/>
          </w:rPr>
          <w:delText>es</w:delText>
        </w:r>
      </w:del>
      <w:r w:rsidRPr="00A12DA6">
        <w:rPr>
          <w:rFonts w:ascii="CMR9" w:hAnsi="CMR9" w:cs="CMR9"/>
          <w:szCs w:val="18"/>
        </w:rPr>
        <w:t xml:space="preserve"> aren’t </w:t>
      </w:r>
      <w:del w:id="68" w:author="studytodayusa" w:date="2014-10-28T11:38:00Z">
        <w:r w:rsidRPr="00A12DA6" w:rsidDel="00C55C12">
          <w:rPr>
            <w:rFonts w:ascii="CMR9" w:hAnsi="CMR9" w:cs="CMR9"/>
            <w:szCs w:val="18"/>
          </w:rPr>
          <w:delText xml:space="preserve">wider </w:delText>
        </w:r>
      </w:del>
      <w:ins w:id="69" w:author="studytodayusa" w:date="2014-10-28T11:38:00Z">
        <w:r w:rsidR="00C55C12">
          <w:rPr>
            <w:rFonts w:ascii="CMR9" w:hAnsi="CMR9" w:cs="CMR9"/>
            <w:szCs w:val="18"/>
          </w:rPr>
          <w:t>more</w:t>
        </w:r>
        <w:r w:rsidR="00C55C12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than features</w:t>
      </w:r>
    </w:p>
    <w:p w14:paraId="32C02F6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enable </w:t>
      </w:r>
      <w:ins w:id="70" w:author="studytodayusa" w:date="2014-10-28T11:38:00Z">
        <w:r w:rsidR="00C55C12">
          <w:rPr>
            <w:rFonts w:ascii="CMR9" w:hAnsi="CMR9" w:cs="CMR9"/>
            <w:szCs w:val="18"/>
          </w:rPr>
          <w:t xml:space="preserve">the ability </w:t>
        </w:r>
        <w:proofErr w:type="spellStart"/>
        <w:r w:rsidR="00C55C12">
          <w:rPr>
            <w:rFonts w:ascii="CMR9" w:hAnsi="CMR9" w:cs="CMR9"/>
            <w:szCs w:val="18"/>
          </w:rPr>
          <w:t>to</w:t>
        </w:r>
      </w:ins>
      <w:r w:rsidRPr="00A12DA6">
        <w:rPr>
          <w:rFonts w:ascii="CMR9" w:hAnsi="CMR9" w:cs="CMR9"/>
          <w:szCs w:val="18"/>
        </w:rPr>
        <w:t>contrast</w:t>
      </w:r>
      <w:proofErr w:type="spellEnd"/>
      <w:r w:rsidRPr="00A12DA6">
        <w:rPr>
          <w:rFonts w:ascii="CMR9" w:hAnsi="CMR9" w:cs="CMR9"/>
          <w:szCs w:val="18"/>
        </w:rPr>
        <w:t xml:space="preserve"> </w:t>
      </w:r>
      <w:proofErr w:type="spellStart"/>
      <w:r w:rsidRPr="00A12DA6">
        <w:rPr>
          <w:rFonts w:ascii="CMR9" w:hAnsi="CMR9" w:cs="CMR9"/>
          <w:szCs w:val="18"/>
        </w:rPr>
        <w:t>colours</w:t>
      </w:r>
      <w:proofErr w:type="spellEnd"/>
      <w:r w:rsidRPr="00A12DA6">
        <w:rPr>
          <w:rFonts w:ascii="CMR9" w:hAnsi="CMR9" w:cs="CMR9"/>
          <w:szCs w:val="18"/>
        </w:rPr>
        <w:t xml:space="preserve"> and adjust font size</w:t>
      </w:r>
      <w:ins w:id="71" w:author="studytodayusa" w:date="2014-10-27T06:49:00Z">
        <w:r w:rsidR="00F3104A">
          <w:rPr>
            <w:rFonts w:ascii="CMR9" w:hAnsi="CMR9" w:cs="CMR9"/>
            <w:szCs w:val="18"/>
          </w:rPr>
          <w:t>s</w:t>
        </w:r>
      </w:ins>
      <w:ins w:id="72" w:author="studytodayusa" w:date="2014-10-28T11:39:00Z">
        <w:r w:rsidR="00C55C12">
          <w:rPr>
            <w:rFonts w:ascii="CMR9" w:hAnsi="CMR9" w:cs="CMR9"/>
            <w:szCs w:val="18"/>
          </w:rPr>
          <w:t>.</w:t>
        </w:r>
      </w:ins>
      <w:del w:id="73" w:author="studytodayusa" w:date="2014-10-28T11:39:00Z">
        <w:r w:rsidRPr="00A12DA6" w:rsidDel="00C55C12">
          <w:rPr>
            <w:rFonts w:ascii="CMR9" w:hAnsi="CMR9" w:cs="CMR9"/>
            <w:szCs w:val="18"/>
          </w:rPr>
          <w:delText>,</w:delText>
        </w:r>
      </w:del>
      <w:r w:rsidRPr="00A12DA6">
        <w:rPr>
          <w:rFonts w:ascii="CMR9" w:hAnsi="CMR9" w:cs="CMR9"/>
          <w:szCs w:val="18"/>
        </w:rPr>
        <w:t xml:space="preserve"> </w:t>
      </w:r>
      <w:ins w:id="74" w:author="studytodayusa" w:date="2014-10-28T11:39:00Z">
        <w:r w:rsidR="00C55C12">
          <w:rPr>
            <w:rFonts w:ascii="CMR9" w:hAnsi="CMR9" w:cs="CMR9"/>
            <w:szCs w:val="18"/>
          </w:rPr>
          <w:t>These functions are</w:t>
        </w:r>
      </w:ins>
      <w:del w:id="75" w:author="studytodayusa" w:date="2014-10-28T11:39:00Z">
        <w:r w:rsidRPr="00A12DA6" w:rsidDel="00C55C12">
          <w:rPr>
            <w:rFonts w:ascii="CMR9" w:hAnsi="CMR9" w:cs="CMR9"/>
            <w:szCs w:val="18"/>
          </w:rPr>
          <w:delText>but it is</w:delText>
        </w:r>
      </w:del>
      <w:r w:rsidRPr="00A12DA6">
        <w:rPr>
          <w:rFonts w:ascii="CMR9" w:hAnsi="CMR9" w:cs="CMR9"/>
          <w:szCs w:val="18"/>
        </w:rPr>
        <w:t xml:space="preserve"> only</w:t>
      </w:r>
    </w:p>
    <w:p w14:paraId="11E8039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measures</w:t>
      </w:r>
      <w:proofErr w:type="gramEnd"/>
      <w:r w:rsidRPr="00A12DA6">
        <w:rPr>
          <w:rFonts w:ascii="CMR9" w:hAnsi="CMR9" w:cs="CMR9"/>
          <w:szCs w:val="18"/>
        </w:rPr>
        <w:t xml:space="preserve"> for users with partial sight. If somebody </w:t>
      </w:r>
      <w:ins w:id="76" w:author="studytodayusa" w:date="2014-10-28T11:39:00Z">
        <w:r w:rsidR="00C55C12">
          <w:rPr>
            <w:rFonts w:ascii="CMR9" w:hAnsi="CMR9" w:cs="CMR9"/>
            <w:szCs w:val="18"/>
          </w:rPr>
          <w:t xml:space="preserve">has </w:t>
        </w:r>
      </w:ins>
      <w:r w:rsidRPr="00A12DA6">
        <w:rPr>
          <w:rFonts w:ascii="CMR9" w:hAnsi="CMR9" w:cs="CMR9"/>
          <w:szCs w:val="18"/>
        </w:rPr>
        <w:t>never</w:t>
      </w:r>
    </w:p>
    <w:p w14:paraId="0CDDE0D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77" w:author="studytodayusa" w:date="2014-10-28T11:39:00Z">
        <w:r w:rsidRPr="00A12DA6" w:rsidDel="00C55C12">
          <w:rPr>
            <w:rFonts w:ascii="CMR9" w:hAnsi="CMR9" w:cs="CMR9"/>
            <w:szCs w:val="18"/>
          </w:rPr>
          <w:delText>dealed</w:delText>
        </w:r>
      </w:del>
      <w:proofErr w:type="gramStart"/>
      <w:ins w:id="78" w:author="studytodayusa" w:date="2014-10-27T06:50:00Z">
        <w:r w:rsidR="006B569A">
          <w:rPr>
            <w:rFonts w:ascii="CMR9" w:hAnsi="CMR9" w:cs="CMR9"/>
            <w:szCs w:val="18"/>
          </w:rPr>
          <w:t>dealt</w:t>
        </w:r>
      </w:ins>
      <w:proofErr w:type="gramEnd"/>
      <w:r w:rsidRPr="00A12DA6">
        <w:rPr>
          <w:rFonts w:ascii="CMR9" w:hAnsi="CMR9" w:cs="CMR9"/>
          <w:szCs w:val="18"/>
        </w:rPr>
        <w:t xml:space="preserve"> with GUI as </w:t>
      </w:r>
      <w:ins w:id="79" w:author="studytodayusa" w:date="2014-10-27T06:50:00Z">
        <w:r w:rsidR="006B569A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sighted user</w:t>
      </w:r>
      <w:ins w:id="80" w:author="studytodayusa" w:date="2014-10-27T06:50:00Z">
        <w:r w:rsidR="006B569A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the complete and proper</w:t>
      </w:r>
    </w:p>
    <w:p w14:paraId="37085C8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understanding</w:t>
      </w:r>
      <w:proofErr w:type="gramEnd"/>
      <w:r w:rsidRPr="00A12DA6">
        <w:rPr>
          <w:rFonts w:ascii="CMR9" w:hAnsi="CMR9" w:cs="CMR9"/>
          <w:szCs w:val="18"/>
        </w:rPr>
        <w:t xml:space="preserve"> is generally impossible (especially for senior</w:t>
      </w:r>
    </w:p>
    <w:p w14:paraId="56D32DA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users</w:t>
      </w:r>
      <w:proofErr w:type="gramEnd"/>
      <w:r w:rsidRPr="00A12DA6">
        <w:rPr>
          <w:rFonts w:ascii="CMR9" w:hAnsi="CMR9" w:cs="CMR9"/>
          <w:szCs w:val="18"/>
        </w:rPr>
        <w:t xml:space="preserve">). Respecting </w:t>
      </w:r>
      <w:ins w:id="81" w:author="studytodayusa" w:date="2014-10-27T06:51:00Z">
        <w:r w:rsidR="006B569A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increasing requirements for </w:t>
      </w:r>
      <w:ins w:id="82" w:author="studytodayusa" w:date="2014-10-27T06:51:00Z">
        <w:r w:rsidR="006B569A">
          <w:rPr>
            <w:rFonts w:ascii="CMR9" w:hAnsi="CMR9" w:cs="CMR9"/>
            <w:szCs w:val="18"/>
          </w:rPr>
          <w:t xml:space="preserve">an </w:t>
        </w:r>
      </w:ins>
      <w:r w:rsidRPr="00A12DA6">
        <w:rPr>
          <w:rFonts w:ascii="CMR9" w:hAnsi="CMR9" w:cs="CMR9"/>
          <w:szCs w:val="18"/>
        </w:rPr>
        <w:t>accessible</w:t>
      </w:r>
    </w:p>
    <w:p w14:paraId="7E8BC58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environment</w:t>
      </w:r>
      <w:proofErr w:type="gramEnd"/>
      <w:ins w:id="83" w:author="studytodayusa" w:date="2014-10-27T06:51:00Z">
        <w:r w:rsidR="006B569A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we would like to propose a platform designed</w:t>
      </w:r>
    </w:p>
    <w:p w14:paraId="5326703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completely</w:t>
      </w:r>
      <w:proofErr w:type="gramEnd"/>
      <w:r w:rsidRPr="00A12DA6">
        <w:rPr>
          <w:rFonts w:ascii="CMR9" w:hAnsi="CMR9" w:cs="CMR9"/>
          <w:szCs w:val="18"/>
        </w:rPr>
        <w:t xml:space="preserve"> for blind people which could be a </w:t>
      </w:r>
      <w:del w:id="84" w:author="studytodayusa" w:date="2014-10-28T11:40:00Z">
        <w:r w:rsidRPr="00A12DA6" w:rsidDel="005844EF">
          <w:rPr>
            <w:rFonts w:ascii="CMR9" w:hAnsi="CMR9" w:cs="CMR9"/>
            <w:szCs w:val="18"/>
          </w:rPr>
          <w:delText xml:space="preserve">consistent </w:delText>
        </w:r>
      </w:del>
      <w:ins w:id="85" w:author="studytodayusa" w:date="2014-10-28T11:40:00Z">
        <w:r w:rsidR="005844EF">
          <w:rPr>
            <w:rFonts w:ascii="CMR9" w:hAnsi="CMR9" w:cs="CMR9"/>
            <w:szCs w:val="18"/>
          </w:rPr>
          <w:t>stable</w:t>
        </w:r>
        <w:r w:rsidR="005844EF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so-</w:t>
      </w:r>
    </w:p>
    <w:p w14:paraId="04AAC3A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lution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for the problems mentioned </w:t>
      </w:r>
      <w:commentRangeStart w:id="86"/>
      <w:r w:rsidRPr="00A12DA6">
        <w:rPr>
          <w:rFonts w:ascii="CMR9" w:hAnsi="CMR9" w:cs="CMR9"/>
          <w:szCs w:val="18"/>
        </w:rPr>
        <w:t>above</w:t>
      </w:r>
      <w:commentRangeEnd w:id="86"/>
      <w:r w:rsidR="00B11308">
        <w:rPr>
          <w:rStyle w:val="CommentReference"/>
        </w:rPr>
        <w:commentReference w:id="86"/>
      </w:r>
      <w:r w:rsidRPr="00A12DA6">
        <w:rPr>
          <w:rFonts w:ascii="CMR9" w:hAnsi="CMR9" w:cs="CMR9"/>
          <w:szCs w:val="18"/>
        </w:rPr>
        <w:t>.</w:t>
      </w:r>
    </w:p>
    <w:p w14:paraId="262155F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Speed, comfort and good understandability usually mean</w:t>
      </w:r>
    </w:p>
    <w:p w14:paraId="67EC565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just</w:t>
      </w:r>
      <w:proofErr w:type="gramEnd"/>
      <w:r w:rsidRPr="00A12DA6">
        <w:rPr>
          <w:rFonts w:ascii="CMR9" w:hAnsi="CMR9" w:cs="CMR9"/>
          <w:szCs w:val="18"/>
        </w:rPr>
        <w:t xml:space="preserve"> one thing; </w:t>
      </w:r>
      <w:del w:id="87" w:author="studytodayusa" w:date="2014-10-27T06:51:00Z">
        <w:r w:rsidRPr="00A12DA6" w:rsidDel="000B09B3">
          <w:rPr>
            <w:rFonts w:ascii="CMR9" w:hAnsi="CMR9" w:cs="CMR9"/>
            <w:szCs w:val="18"/>
          </w:rPr>
          <w:delText>it is a</w:delText>
        </w:r>
      </w:del>
      <w:r w:rsidRPr="00A12DA6">
        <w:rPr>
          <w:rFonts w:ascii="CMR9" w:hAnsi="CMR9" w:cs="CMR9"/>
          <w:szCs w:val="18"/>
        </w:rPr>
        <w:t xml:space="preserve"> </w:t>
      </w:r>
      <w:del w:id="88" w:author="studytodayusa" w:date="2014-10-28T11:41:00Z">
        <w:r w:rsidRPr="00A12DA6" w:rsidDel="005844EF">
          <w:rPr>
            <w:rFonts w:ascii="CMR9" w:hAnsi="CMR9" w:cs="CMR9"/>
            <w:szCs w:val="18"/>
          </w:rPr>
          <w:delText>simplicity</w:delText>
        </w:r>
      </w:del>
      <w:ins w:id="89" w:author="studytodayusa" w:date="2014-10-28T11:41:00Z">
        <w:r w:rsidR="005844EF">
          <w:rPr>
            <w:rFonts w:ascii="CMR9" w:hAnsi="CMR9" w:cs="CMR9"/>
            <w:szCs w:val="18"/>
          </w:rPr>
          <w:t>keeping things simple</w:t>
        </w:r>
      </w:ins>
      <w:r w:rsidRPr="00A12DA6">
        <w:rPr>
          <w:rFonts w:ascii="CMR9" w:hAnsi="CMR9" w:cs="CMR9"/>
          <w:szCs w:val="18"/>
        </w:rPr>
        <w:t>. The question is what kind</w:t>
      </w:r>
    </w:p>
    <w:p w14:paraId="70BA72B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user interface (UI) could be simple and </w:t>
      </w:r>
      <w:del w:id="90" w:author="studytodayusa" w:date="2014-10-28T11:42:00Z">
        <w:r w:rsidRPr="00A12DA6" w:rsidDel="005844EF">
          <w:rPr>
            <w:rFonts w:ascii="CMR9" w:hAnsi="CMR9" w:cs="CMR9"/>
            <w:szCs w:val="18"/>
          </w:rPr>
          <w:delText xml:space="preserve">in </w:delText>
        </w:r>
      </w:del>
      <w:ins w:id="91" w:author="studytodayusa" w:date="2014-10-28T11:42:00Z">
        <w:r w:rsidR="005844EF">
          <w:rPr>
            <w:rFonts w:ascii="CMR9" w:hAnsi="CMR9" w:cs="CMR9"/>
            <w:szCs w:val="18"/>
          </w:rPr>
          <w:t>at</w:t>
        </w:r>
        <w:r w:rsidR="005844EF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the same time</w:t>
      </w:r>
    </w:p>
    <w:p w14:paraId="3BCEFDF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functionally</w:t>
      </w:r>
      <w:proofErr w:type="gramEnd"/>
      <w:r w:rsidRPr="00A12DA6">
        <w:rPr>
          <w:rFonts w:ascii="CMR9" w:hAnsi="CMR9" w:cs="CMR9"/>
          <w:szCs w:val="18"/>
        </w:rPr>
        <w:t xml:space="preserve"> sufficient. The suggested solution to </w:t>
      </w:r>
      <w:ins w:id="92" w:author="studytodayusa" w:date="2014-10-27T06:52:00Z">
        <w:r w:rsidR="000B09B3">
          <w:rPr>
            <w:rFonts w:ascii="CMR9" w:hAnsi="CMR9" w:cs="CMR9"/>
            <w:szCs w:val="18"/>
          </w:rPr>
          <w:t xml:space="preserve">an </w:t>
        </w:r>
      </w:ins>
      <w:r w:rsidRPr="00A12DA6">
        <w:rPr>
          <w:rFonts w:ascii="CMR9" w:hAnsi="CMR9" w:cs="CMR9"/>
          <w:szCs w:val="18"/>
        </w:rPr>
        <w:t>interface</w:t>
      </w:r>
    </w:p>
    <w:p w14:paraId="0EF2BF5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</w:t>
      </w:r>
      <w:proofErr w:type="gramEnd"/>
      <w:r w:rsidRPr="00A12DA6">
        <w:rPr>
          <w:rFonts w:ascii="CMR9" w:hAnsi="CMR9" w:cs="CMR9"/>
          <w:szCs w:val="18"/>
        </w:rPr>
        <w:t xml:space="preserve"> blind people is, on </w:t>
      </w:r>
      <w:del w:id="93" w:author="studytodayusa" w:date="2014-10-28T11:42:00Z">
        <w:r w:rsidRPr="00A12DA6" w:rsidDel="005844EF">
          <w:rPr>
            <w:rFonts w:ascii="CMR9" w:hAnsi="CMR9" w:cs="CMR9"/>
            <w:szCs w:val="18"/>
          </w:rPr>
          <w:delText xml:space="preserve">the </w:delText>
        </w:r>
      </w:del>
      <w:r w:rsidRPr="00A12DA6">
        <w:rPr>
          <w:rFonts w:ascii="CMR9" w:hAnsi="CMR9" w:cs="CMR9"/>
          <w:szCs w:val="18"/>
        </w:rPr>
        <w:t>one hand,</w:t>
      </w:r>
      <w:del w:id="94" w:author="studytodayusa" w:date="2014-10-27T06:52:00Z">
        <w:r w:rsidRPr="00A12DA6" w:rsidDel="000B09B3">
          <w:rPr>
            <w:rFonts w:ascii="CMR9" w:hAnsi="CMR9" w:cs="CMR9"/>
            <w:szCs w:val="18"/>
          </w:rPr>
          <w:delText xml:space="preserve"> is</w:delText>
        </w:r>
      </w:del>
      <w:r w:rsidRPr="00A12DA6">
        <w:rPr>
          <w:rFonts w:ascii="CMR9" w:hAnsi="CMR9" w:cs="CMR9"/>
          <w:szCs w:val="18"/>
        </w:rPr>
        <w:t xml:space="preserve"> simple enough and,</w:t>
      </w:r>
    </w:p>
    <w:p w14:paraId="11A2F35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on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95" w:author="studytodayusa" w:date="2014-10-27T06:52:00Z">
        <w:r w:rsidRPr="00A12DA6" w:rsidDel="000B09B3">
          <w:rPr>
            <w:rFonts w:ascii="CMR9" w:hAnsi="CMR9" w:cs="CMR9"/>
            <w:szCs w:val="18"/>
          </w:rPr>
          <w:delText xml:space="preserve">another </w:delText>
        </w:r>
      </w:del>
      <w:ins w:id="96" w:author="studytodayusa" w:date="2014-10-27T06:52:00Z">
        <w:r w:rsidR="000B09B3">
          <w:rPr>
            <w:rFonts w:ascii="CMR9" w:hAnsi="CMR9" w:cs="CMR9"/>
            <w:szCs w:val="18"/>
          </w:rPr>
          <w:t>the other</w:t>
        </w:r>
        <w:r w:rsidR="000B09B3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hand, </w:t>
      </w:r>
      <w:ins w:id="97" w:author="studytodayusa" w:date="2014-10-27T06:54:00Z">
        <w:r w:rsidR="000B09B3">
          <w:rPr>
            <w:rFonts w:ascii="CMR9" w:hAnsi="CMR9" w:cs="CMR9"/>
            <w:szCs w:val="18"/>
          </w:rPr>
          <w:t xml:space="preserve">could be as difficult as replacing the platform for most GUI </w:t>
        </w:r>
        <w:proofErr w:type="spellStart"/>
        <w:r w:rsidR="000B09B3">
          <w:rPr>
            <w:rFonts w:ascii="CMR9" w:hAnsi="CMR9" w:cs="CMR9"/>
            <w:szCs w:val="18"/>
          </w:rPr>
          <w:t>widgets</w:t>
        </w:r>
      </w:ins>
      <w:commentRangeStart w:id="98"/>
      <w:r w:rsidRPr="00A12DA6">
        <w:rPr>
          <w:rFonts w:ascii="CMR9" w:hAnsi="CMR9" w:cs="CMR9"/>
          <w:szCs w:val="18"/>
        </w:rPr>
        <w:t>could</w:t>
      </w:r>
      <w:proofErr w:type="spellEnd"/>
      <w:r w:rsidRPr="00A12DA6">
        <w:rPr>
          <w:rFonts w:ascii="CMR9" w:hAnsi="CMR9" w:cs="CMR9"/>
          <w:szCs w:val="18"/>
        </w:rPr>
        <w:t xml:space="preserve"> provide the replacement for most</w:t>
      </w:r>
    </w:p>
    <w:p w14:paraId="335E848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GUI widgets. </w:t>
      </w:r>
      <w:commentRangeEnd w:id="98"/>
      <w:r w:rsidR="000B09B3">
        <w:rPr>
          <w:rStyle w:val="CommentReference"/>
        </w:rPr>
        <w:commentReference w:id="98"/>
      </w:r>
      <w:r w:rsidRPr="00A12DA6">
        <w:rPr>
          <w:rFonts w:ascii="CMR9" w:hAnsi="CMR9" w:cs="CMR9"/>
          <w:szCs w:val="18"/>
        </w:rPr>
        <w:t xml:space="preserve">We will discuss </w:t>
      </w:r>
      <w:del w:id="99" w:author="studytodayusa" w:date="2014-10-27T06:54:00Z">
        <w:r w:rsidRPr="00A12DA6" w:rsidDel="000B09B3">
          <w:rPr>
            <w:rFonts w:ascii="CMR9" w:hAnsi="CMR9" w:cs="CMR9"/>
            <w:szCs w:val="18"/>
          </w:rPr>
          <w:delText>its pro’s/contra’s</w:delText>
        </w:r>
      </w:del>
      <w:ins w:id="100" w:author="studytodayusa" w:date="2014-10-27T06:54:00Z">
        <w:r w:rsidR="000B09B3">
          <w:rPr>
            <w:rFonts w:ascii="CMR9" w:hAnsi="CMR9" w:cs="CMR9"/>
            <w:szCs w:val="18"/>
          </w:rPr>
          <w:t>the pros and cons</w:t>
        </w:r>
      </w:ins>
      <w:r w:rsidRPr="00A12DA6">
        <w:rPr>
          <w:rFonts w:ascii="CMR9" w:hAnsi="CMR9" w:cs="CMR9"/>
          <w:szCs w:val="18"/>
        </w:rPr>
        <w:t>, and</w:t>
      </w:r>
    </w:p>
    <w:p w14:paraId="4C0E4DA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discover</w:t>
      </w:r>
      <w:proofErr w:type="gramEnd"/>
      <w:r w:rsidRPr="00A12DA6">
        <w:rPr>
          <w:rFonts w:ascii="CMR9" w:hAnsi="CMR9" w:cs="CMR9"/>
          <w:szCs w:val="18"/>
        </w:rPr>
        <w:t xml:space="preserve"> how visualization and speech output can mutually</w:t>
      </w:r>
    </w:p>
    <w:p w14:paraId="5BC53AF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supplement</w:t>
      </w:r>
      <w:proofErr w:type="gramEnd"/>
      <w:r w:rsidRPr="00A12DA6">
        <w:rPr>
          <w:rFonts w:ascii="CMR9" w:hAnsi="CMR9" w:cs="CMR9"/>
          <w:szCs w:val="18"/>
        </w:rPr>
        <w:t xml:space="preserve"> each other. </w:t>
      </w:r>
      <w:commentRangeStart w:id="101"/>
      <w:r w:rsidRPr="00A12DA6">
        <w:rPr>
          <w:rFonts w:ascii="CMR9" w:hAnsi="CMR9" w:cs="CMR9"/>
          <w:szCs w:val="18"/>
        </w:rPr>
        <w:t xml:space="preserve">The proposed platform </w:t>
      </w:r>
      <w:del w:id="102" w:author="studytodayusa" w:date="2014-10-27T06:55:00Z">
        <w:r w:rsidRPr="00A12DA6" w:rsidDel="0024748A">
          <w:rPr>
            <w:rFonts w:ascii="CMR9" w:hAnsi="CMR9" w:cs="CMR9"/>
            <w:szCs w:val="18"/>
          </w:rPr>
          <w:delText xml:space="preserve">has </w:delText>
        </w:r>
      </w:del>
      <w:ins w:id="103" w:author="studytodayusa" w:date="2014-10-27T06:55:00Z">
        <w:r w:rsidR="0024748A">
          <w:rPr>
            <w:rFonts w:ascii="CMR9" w:hAnsi="CMR9" w:cs="CMR9"/>
            <w:szCs w:val="18"/>
          </w:rPr>
          <w:t>was</w:t>
        </w:r>
        <w:r w:rsidR="0024748A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pub-</w:t>
      </w:r>
    </w:p>
    <w:p w14:paraId="3873B38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lished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</w:t>
      </w:r>
      <w:ins w:id="104" w:author="studytodayusa" w:date="2014-10-27T06:55:00Z">
        <w:r w:rsidR="0024748A">
          <w:rPr>
            <w:rFonts w:ascii="CMR9" w:hAnsi="CMR9" w:cs="CMR9"/>
            <w:szCs w:val="18"/>
          </w:rPr>
          <w:t xml:space="preserve">on </w:t>
        </w:r>
      </w:ins>
      <w:r w:rsidRPr="00A12DA6">
        <w:rPr>
          <w:rFonts w:ascii="CMR9" w:hAnsi="CMR9" w:cs="CMR9"/>
          <w:szCs w:val="18"/>
        </w:rPr>
        <w:t xml:space="preserve">prototypes </w:t>
      </w:r>
      <w:ins w:id="105" w:author="studytodayusa" w:date="2014-10-27T06:55:00Z">
        <w:r w:rsidR="0024748A">
          <w:rPr>
            <w:rFonts w:ascii="CMR9" w:hAnsi="CMR9" w:cs="CMR9"/>
            <w:szCs w:val="18"/>
          </w:rPr>
          <w:t>to demonstrate</w:t>
        </w:r>
      </w:ins>
      <w:del w:id="106" w:author="studytodayusa" w:date="2014-10-27T06:55:00Z">
        <w:r w:rsidRPr="00A12DA6" w:rsidDel="0024748A">
          <w:rPr>
            <w:rFonts w:ascii="CMR9" w:hAnsi="CMR9" w:cs="CMR9"/>
            <w:szCs w:val="18"/>
          </w:rPr>
          <w:delText>for demonstration</w:delText>
        </w:r>
      </w:del>
      <w:r w:rsidRPr="00A12DA6">
        <w:rPr>
          <w:rFonts w:ascii="CMR9" w:hAnsi="CMR9" w:cs="CMR9"/>
          <w:szCs w:val="18"/>
        </w:rPr>
        <w:t xml:space="preserve"> implement</w:t>
      </w:r>
      <w:ins w:id="107" w:author="studytodayusa" w:date="2014-10-27T06:56:00Z">
        <w:r w:rsidR="0024748A">
          <w:rPr>
            <w:rFonts w:ascii="CMR9" w:hAnsi="CMR9" w:cs="CMR9"/>
            <w:szCs w:val="18"/>
          </w:rPr>
          <w:t>ation</w:t>
        </w:r>
      </w:ins>
      <w:del w:id="108" w:author="studytodayusa" w:date="2014-10-27T06:55:00Z">
        <w:r w:rsidRPr="00A12DA6" w:rsidDel="0024748A">
          <w:rPr>
            <w:rFonts w:ascii="CMR9" w:hAnsi="CMR9" w:cs="CMR9"/>
            <w:szCs w:val="18"/>
          </w:rPr>
          <w:delText>ed</w:delText>
        </w:r>
      </w:del>
      <w:r w:rsidRPr="00A12DA6">
        <w:rPr>
          <w:rFonts w:ascii="CMR9" w:hAnsi="CMR9" w:cs="CMR9"/>
          <w:szCs w:val="18"/>
        </w:rPr>
        <w:t xml:space="preserve"> on Java.</w:t>
      </w:r>
      <w:commentRangeEnd w:id="101"/>
      <w:r w:rsidR="0024748A">
        <w:rPr>
          <w:rStyle w:val="CommentReference"/>
        </w:rPr>
        <w:commentReference w:id="101"/>
      </w:r>
    </w:p>
    <w:p w14:paraId="49BC0D4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commentRangeStart w:id="109"/>
      <w:r w:rsidRPr="00A12DA6">
        <w:rPr>
          <w:rFonts w:ascii="CMR9" w:hAnsi="CMR9" w:cs="CMR9"/>
          <w:szCs w:val="18"/>
        </w:rPr>
        <w:t xml:space="preserve">It consists of the core </w:t>
      </w:r>
      <w:commentRangeStart w:id="110"/>
      <w:r w:rsidRPr="00A12DA6">
        <w:rPr>
          <w:rFonts w:ascii="CMR9" w:hAnsi="CMR9" w:cs="CMR9"/>
          <w:szCs w:val="18"/>
        </w:rPr>
        <w:t>maintaining</w:t>
      </w:r>
      <w:commentRangeEnd w:id="110"/>
      <w:r w:rsidR="00541E99">
        <w:rPr>
          <w:rStyle w:val="CommentReference"/>
        </w:rPr>
        <w:commentReference w:id="110"/>
      </w:r>
      <w:r w:rsidRPr="00A12DA6">
        <w:rPr>
          <w:rFonts w:ascii="CMR9" w:hAnsi="CMR9" w:cs="CMR9"/>
          <w:szCs w:val="18"/>
        </w:rPr>
        <w:t xml:space="preserve"> launched applications,</w:t>
      </w:r>
    </w:p>
    <w:p w14:paraId="4E571E1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new</w:t>
      </w:r>
      <w:proofErr w:type="gramEnd"/>
      <w:r w:rsidRPr="00A12DA6">
        <w:rPr>
          <w:rFonts w:ascii="CMR9" w:hAnsi="CMR9" w:cs="CMR9"/>
          <w:szCs w:val="18"/>
        </w:rPr>
        <w:t xml:space="preserve"> interface implementation and a set of Java classes </w:t>
      </w:r>
      <w:proofErr w:type="spellStart"/>
      <w:r w:rsidRPr="00A12DA6">
        <w:rPr>
          <w:rFonts w:ascii="CMR9" w:hAnsi="CMR9" w:cs="CMR9"/>
          <w:szCs w:val="18"/>
        </w:rPr>
        <w:t>mak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7F2A070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ing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API for creating new applications. </w:t>
      </w:r>
      <w:commentRangeEnd w:id="109"/>
      <w:r w:rsidR="00541E99">
        <w:rPr>
          <w:rStyle w:val="CommentReference"/>
        </w:rPr>
        <w:commentReference w:id="109"/>
      </w:r>
      <w:r w:rsidRPr="00A12DA6">
        <w:rPr>
          <w:rFonts w:ascii="CMR9" w:hAnsi="CMR9" w:cs="CMR9"/>
          <w:szCs w:val="18"/>
        </w:rPr>
        <w:t>This environment</w:t>
      </w:r>
    </w:p>
    <w:p w14:paraId="0A5CC45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could</w:t>
      </w:r>
      <w:proofErr w:type="gramEnd"/>
      <w:r w:rsidRPr="00A12DA6">
        <w:rPr>
          <w:rFonts w:ascii="CMR9" w:hAnsi="CMR9" w:cs="CMR9"/>
          <w:szCs w:val="18"/>
        </w:rPr>
        <w:t xml:space="preserve"> be launched on any OS with </w:t>
      </w:r>
      <w:ins w:id="111" w:author="studytodayusa" w:date="2014-10-27T07:00:00Z">
        <w:r w:rsidR="00541E99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Java virtual machine but</w:t>
      </w:r>
    </w:p>
    <w:p w14:paraId="23E49F4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we</w:t>
      </w:r>
      <w:proofErr w:type="gramEnd"/>
      <w:r w:rsidRPr="00A12DA6">
        <w:rPr>
          <w:rFonts w:ascii="CMR9" w:hAnsi="CMR9" w:cs="CMR9"/>
          <w:szCs w:val="18"/>
        </w:rPr>
        <w:t xml:space="preserve"> would like to see it as a complete OS on </w:t>
      </w:r>
      <w:ins w:id="112" w:author="studytodayusa" w:date="2014-10-27T07:00:00Z">
        <w:r w:rsidR="00541E99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Linux kernel</w:t>
      </w:r>
    </w:p>
    <w:p w14:paraId="14BE918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(</w:t>
      </w:r>
      <w:proofErr w:type="gramStart"/>
      <w:r w:rsidRPr="00A12DA6">
        <w:rPr>
          <w:rFonts w:ascii="CMR9" w:hAnsi="CMR9" w:cs="CMR9"/>
          <w:szCs w:val="18"/>
        </w:rPr>
        <w:t>published</w:t>
      </w:r>
      <w:proofErr w:type="gramEnd"/>
      <w:r w:rsidRPr="00A12DA6">
        <w:rPr>
          <w:rFonts w:ascii="CMR9" w:hAnsi="CMR9" w:cs="CMR9"/>
          <w:szCs w:val="18"/>
        </w:rPr>
        <w:t xml:space="preserve"> prototypes are prepared in this way).</w:t>
      </w:r>
    </w:p>
    <w:p w14:paraId="6DE1A6C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2. TEXT-BASED ENVIRONMENT FUNDAMENTALS</w:t>
      </w:r>
    </w:p>
    <w:p w14:paraId="04C73B9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2.1 General conception</w:t>
      </w:r>
    </w:p>
    <w:p w14:paraId="6A45E4E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First of all, we </w:t>
      </w:r>
      <w:del w:id="113" w:author="studytodayusa" w:date="2014-10-27T07:05:00Z">
        <w:r w:rsidRPr="00A12DA6" w:rsidDel="00541E99">
          <w:rPr>
            <w:rFonts w:ascii="CMR9" w:hAnsi="CMR9" w:cs="CMR9"/>
            <w:szCs w:val="18"/>
          </w:rPr>
          <w:delText xml:space="preserve">should </w:delText>
        </w:r>
      </w:del>
      <w:ins w:id="114" w:author="studytodayusa" w:date="2014-10-27T07:05:00Z">
        <w:r w:rsidR="00541E99">
          <w:rPr>
            <w:rFonts w:ascii="CMR9" w:hAnsi="CMR9" w:cs="CMR9"/>
            <w:szCs w:val="18"/>
          </w:rPr>
          <w:t>would like to</w:t>
        </w:r>
        <w:r w:rsidR="00541E99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describe </w:t>
      </w:r>
      <w:ins w:id="115" w:author="studytodayusa" w:date="2014-10-27T08:14:00Z">
        <w:r w:rsidR="00244E88">
          <w:rPr>
            <w:rFonts w:ascii="CMR9" w:hAnsi="CMR9" w:cs="CMR9"/>
            <w:szCs w:val="18"/>
          </w:rPr>
          <w:t>an</w:t>
        </w:r>
      </w:ins>
      <w:del w:id="116" w:author="studytodayusa" w:date="2014-10-27T08:14:00Z">
        <w:r w:rsidRPr="00A12DA6" w:rsidDel="00244E88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alternative </w:t>
      </w:r>
      <w:ins w:id="117" w:author="studytodayusa" w:date="2014-10-27T08:14:00Z">
        <w:r w:rsidR="00244E88">
          <w:rPr>
            <w:rFonts w:ascii="CMR9" w:hAnsi="CMR9" w:cs="CMR9"/>
            <w:szCs w:val="18"/>
          </w:rPr>
          <w:t>solution</w:t>
        </w:r>
      </w:ins>
      <w:del w:id="118" w:author="studytodayusa" w:date="2014-10-27T08:14:00Z">
        <w:r w:rsidRPr="00A12DA6" w:rsidDel="00244E88">
          <w:rPr>
            <w:rFonts w:ascii="CMR9" w:hAnsi="CMR9" w:cs="CMR9"/>
            <w:szCs w:val="18"/>
          </w:rPr>
          <w:delText>conception</w:delText>
        </w:r>
      </w:del>
    </w:p>
    <w:p w14:paraId="166B2B9E" w14:textId="77777777" w:rsidR="008874CA" w:rsidRPr="00A12DA6" w:rsidDel="00244E88" w:rsidRDefault="008874CA" w:rsidP="008874CA">
      <w:pPr>
        <w:autoSpaceDE w:val="0"/>
        <w:autoSpaceDN w:val="0"/>
        <w:adjustRightInd w:val="0"/>
        <w:spacing w:after="0" w:line="240" w:lineRule="auto"/>
        <w:rPr>
          <w:del w:id="119" w:author="studytodayusa" w:date="2014-10-27T08:19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ensure it is really suitable and comfortable for </w:t>
      </w:r>
      <w:del w:id="120" w:author="studytodayusa" w:date="2014-10-27T08:19:00Z">
        <w:r w:rsidRPr="00A12DA6" w:rsidDel="00244E88">
          <w:rPr>
            <w:rFonts w:ascii="CMR9" w:hAnsi="CMR9" w:cs="CMR9"/>
            <w:szCs w:val="18"/>
          </w:rPr>
          <w:delText>blind peo-</w:delText>
        </w:r>
      </w:del>
    </w:p>
    <w:p w14:paraId="2874FAA2" w14:textId="77777777" w:rsidR="008874CA" w:rsidRPr="00A12DA6" w:rsidRDefault="008874CA" w:rsidP="00244E88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121" w:author="studytodayusa" w:date="2014-10-27T08:19:00Z">
        <w:r w:rsidRPr="00A12DA6" w:rsidDel="00244E88">
          <w:rPr>
            <w:rFonts w:ascii="CMR9" w:hAnsi="CMR9" w:cs="CMR9"/>
            <w:szCs w:val="18"/>
          </w:rPr>
          <w:delText xml:space="preserve">ple. </w:delText>
        </w:r>
      </w:del>
      <w:proofErr w:type="gramStart"/>
      <w:ins w:id="122" w:author="studytodayusa" w:date="2014-10-27T08:19:00Z">
        <w:r w:rsidR="00244E88">
          <w:rPr>
            <w:rFonts w:ascii="CMR9" w:hAnsi="CMR9" w:cs="CMR9"/>
            <w:szCs w:val="18"/>
          </w:rPr>
          <w:t>the</w:t>
        </w:r>
        <w:proofErr w:type="gramEnd"/>
        <w:r w:rsidR="00244E88">
          <w:rPr>
            <w:rFonts w:ascii="CMR9" w:hAnsi="CMR9" w:cs="CMR9"/>
            <w:szCs w:val="18"/>
          </w:rPr>
          <w:t xml:space="preserve"> blind. </w:t>
        </w:r>
      </w:ins>
      <w:commentRangeStart w:id="123"/>
      <w:r w:rsidRPr="00A12DA6">
        <w:rPr>
          <w:rFonts w:ascii="CMR9" w:hAnsi="CMR9" w:cs="CMR9"/>
          <w:szCs w:val="18"/>
        </w:rPr>
        <w:t>There is some prior experience in this area described</w:t>
      </w:r>
    </w:p>
    <w:p w14:paraId="2ABFCF1A" w14:textId="77777777" w:rsidR="008874CA" w:rsidRPr="00A12DA6" w:rsidDel="00E63224" w:rsidRDefault="008874CA" w:rsidP="008874CA">
      <w:pPr>
        <w:autoSpaceDE w:val="0"/>
        <w:autoSpaceDN w:val="0"/>
        <w:adjustRightInd w:val="0"/>
        <w:spacing w:after="0" w:line="240" w:lineRule="auto"/>
        <w:rPr>
          <w:del w:id="124" w:author="studytodayusa" w:date="2014-10-27T15:18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below</w:t>
      </w:r>
      <w:proofErr w:type="gramEnd"/>
      <w:r w:rsidRPr="00A12DA6">
        <w:rPr>
          <w:rFonts w:ascii="CMR9" w:hAnsi="CMR9" w:cs="CMR9"/>
          <w:szCs w:val="18"/>
        </w:rPr>
        <w:t xml:space="preserve"> and we would like to respect it. </w:t>
      </w:r>
      <w:commentRangeEnd w:id="123"/>
      <w:r w:rsidR="00244E88">
        <w:rPr>
          <w:rStyle w:val="CommentReference"/>
        </w:rPr>
        <w:commentReference w:id="123"/>
      </w:r>
      <w:ins w:id="125" w:author="studytodayusa" w:date="2014-10-27T15:18:00Z">
        <w:r w:rsidR="00E63224">
          <w:rPr>
            <w:rFonts w:ascii="CMR9" w:hAnsi="CMR9" w:cs="CMR9"/>
            <w:szCs w:val="18"/>
          </w:rPr>
          <w:t>The n</w:t>
        </w:r>
      </w:ins>
      <w:del w:id="126" w:author="studytodayusa" w:date="2014-10-27T15:18:00Z">
        <w:r w:rsidRPr="00A12DA6" w:rsidDel="00E63224">
          <w:rPr>
            <w:rFonts w:ascii="CMR9" w:hAnsi="CMR9" w:cs="CMR9"/>
            <w:szCs w:val="18"/>
          </w:rPr>
          <w:delText>N</w:delText>
        </w:r>
      </w:del>
      <w:proofErr w:type="gramStart"/>
      <w:r w:rsidRPr="00A12DA6">
        <w:rPr>
          <w:rFonts w:ascii="CMR9" w:hAnsi="CMR9" w:cs="CMR9"/>
          <w:szCs w:val="18"/>
        </w:rPr>
        <w:t>ew</w:t>
      </w:r>
      <w:proofErr w:type="gramEnd"/>
      <w:r w:rsidRPr="00A12DA6">
        <w:rPr>
          <w:rFonts w:ascii="CMR9" w:hAnsi="CMR9" w:cs="CMR9"/>
          <w:szCs w:val="18"/>
        </w:rPr>
        <w:t xml:space="preserve"> environment </w:t>
      </w:r>
      <w:ins w:id="127" w:author="studytodayusa" w:date="2014-10-27T15:18:00Z">
        <w:r w:rsidR="00E63224">
          <w:rPr>
            <w:rFonts w:ascii="CMR9" w:hAnsi="CMR9" w:cs="CMR9"/>
            <w:szCs w:val="18"/>
          </w:rPr>
          <w:t>enables</w:t>
        </w:r>
      </w:ins>
      <w:del w:id="128" w:author="studytodayusa" w:date="2014-10-27T15:18:00Z">
        <w:r w:rsidRPr="00A12DA6" w:rsidDel="00E63224">
          <w:rPr>
            <w:rFonts w:ascii="CMR9" w:hAnsi="CMR9" w:cs="CMR9"/>
            <w:szCs w:val="18"/>
          </w:rPr>
          <w:delText>pro-</w:delText>
        </w:r>
      </w:del>
    </w:p>
    <w:p w14:paraId="1B78DF6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129" w:author="studytodayusa" w:date="2014-10-27T15:18:00Z">
        <w:r w:rsidRPr="00A12DA6" w:rsidDel="00E63224">
          <w:rPr>
            <w:rFonts w:ascii="CMR9" w:hAnsi="CMR9" w:cs="CMR9"/>
            <w:szCs w:val="18"/>
          </w:rPr>
          <w:delText>duces</w:delText>
        </w:r>
      </w:del>
      <w:r w:rsidRPr="00A12DA6">
        <w:rPr>
          <w:rFonts w:ascii="CMR9" w:hAnsi="CMR9" w:cs="CMR9"/>
          <w:szCs w:val="18"/>
        </w:rPr>
        <w:t xml:space="preserve"> </w:t>
      </w:r>
      <w:proofErr w:type="gramStart"/>
      <w:r w:rsidRPr="00A12DA6">
        <w:rPr>
          <w:rFonts w:ascii="CMR9" w:hAnsi="CMR9" w:cs="CMR9"/>
          <w:szCs w:val="18"/>
        </w:rPr>
        <w:t>speech</w:t>
      </w:r>
      <w:proofErr w:type="gramEnd"/>
      <w:r w:rsidRPr="00A12DA6">
        <w:rPr>
          <w:rFonts w:ascii="CMR9" w:hAnsi="CMR9" w:cs="CMR9"/>
          <w:szCs w:val="18"/>
        </w:rPr>
        <w:t xml:space="preserve"> output and some visual representation with-</w:t>
      </w:r>
    </w:p>
    <w:p w14:paraId="071F4CC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out</w:t>
      </w:r>
      <w:proofErr w:type="gramEnd"/>
      <w:r w:rsidRPr="00A12DA6">
        <w:rPr>
          <w:rFonts w:ascii="CMR9" w:hAnsi="CMR9" w:cs="CMR9"/>
          <w:szCs w:val="18"/>
        </w:rPr>
        <w:t xml:space="preserve"> involving any screen reading software. The picture</w:t>
      </w:r>
    </w:p>
    <w:p w14:paraId="56D170B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on</w:t>
      </w:r>
      <w:proofErr w:type="gramEnd"/>
      <w:r w:rsidRPr="00A12DA6">
        <w:rPr>
          <w:rFonts w:ascii="CMR9" w:hAnsi="CMR9" w:cs="CMR9"/>
          <w:szCs w:val="18"/>
        </w:rPr>
        <w:t xml:space="preserve"> the screen remains very important because it is used</w:t>
      </w:r>
    </w:p>
    <w:p w14:paraId="3BDF0BE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by</w:t>
      </w:r>
      <w:proofErr w:type="gramEnd"/>
      <w:r w:rsidRPr="00A12DA6">
        <w:rPr>
          <w:rFonts w:ascii="CMR9" w:hAnsi="CMR9" w:cs="CMR9"/>
          <w:szCs w:val="18"/>
        </w:rPr>
        <w:t xml:space="preserve"> users with low vision, though it plays </w:t>
      </w:r>
      <w:ins w:id="130" w:author="studytodayusa" w:date="2014-10-27T15:19:00Z">
        <w:r w:rsidR="00E63224">
          <w:rPr>
            <w:rFonts w:ascii="CMR9" w:hAnsi="CMR9" w:cs="CMR9"/>
            <w:szCs w:val="18"/>
          </w:rPr>
          <w:t xml:space="preserve">only a </w:t>
        </w:r>
      </w:ins>
      <w:r w:rsidRPr="00A12DA6">
        <w:rPr>
          <w:rFonts w:ascii="CMR9" w:hAnsi="CMR9" w:cs="CMR9"/>
          <w:szCs w:val="18"/>
        </w:rPr>
        <w:t>very supplementary</w:t>
      </w:r>
    </w:p>
    <w:p w14:paraId="76D97A4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role</w:t>
      </w:r>
      <w:proofErr w:type="gramEnd"/>
      <w:r w:rsidRPr="00A12DA6">
        <w:rPr>
          <w:rFonts w:ascii="CMR9" w:hAnsi="CMR9" w:cs="CMR9"/>
          <w:szCs w:val="18"/>
        </w:rPr>
        <w:t xml:space="preserve"> now. We suggest </w:t>
      </w:r>
      <w:del w:id="131" w:author="studytodayusa" w:date="2014-10-27T15:19:00Z">
        <w:r w:rsidRPr="00A12DA6" w:rsidDel="00E63224">
          <w:rPr>
            <w:rFonts w:ascii="CMR9" w:hAnsi="CMR9" w:cs="CMR9"/>
            <w:szCs w:val="18"/>
          </w:rPr>
          <w:delText>a</w:delText>
        </w:r>
      </w:del>
      <w:r w:rsidRPr="00A12DA6">
        <w:rPr>
          <w:rFonts w:ascii="CMR9" w:hAnsi="CMR9" w:cs="CMR9"/>
          <w:szCs w:val="18"/>
        </w:rPr>
        <w:t xml:space="preserve"> splitting </w:t>
      </w:r>
      <w:ins w:id="132" w:author="studytodayusa" w:date="2014-10-27T15:19:00Z">
        <w:r w:rsidR="00E63224">
          <w:rPr>
            <w:rFonts w:ascii="CMR9" w:hAnsi="CMR9" w:cs="CMR9"/>
            <w:szCs w:val="18"/>
          </w:rPr>
          <w:t>the</w:t>
        </w:r>
      </w:ins>
      <w:del w:id="133" w:author="studytodayusa" w:date="2014-10-27T15:19:00Z">
        <w:r w:rsidRPr="00A12DA6" w:rsidDel="00E63224">
          <w:rPr>
            <w:rFonts w:ascii="CMR9" w:hAnsi="CMR9" w:cs="CMR9"/>
            <w:szCs w:val="18"/>
          </w:rPr>
          <w:delText>of</w:delText>
        </w:r>
      </w:del>
      <w:r w:rsidRPr="00A12DA6">
        <w:rPr>
          <w:rFonts w:ascii="CMR9" w:hAnsi="CMR9" w:cs="CMR9"/>
          <w:szCs w:val="18"/>
        </w:rPr>
        <w:t xml:space="preserve"> screen </w:t>
      </w:r>
      <w:ins w:id="134" w:author="studytodayusa" w:date="2014-10-27T15:19:00Z">
        <w:r w:rsidR="00E63224">
          <w:rPr>
            <w:rFonts w:ascii="CMR9" w:hAnsi="CMR9" w:cs="CMR9"/>
            <w:szCs w:val="18"/>
          </w:rPr>
          <w:t>i</w:t>
        </w:r>
      </w:ins>
      <w:del w:id="135" w:author="studytodayusa" w:date="2014-10-27T15:19:00Z">
        <w:r w:rsidRPr="00A12DA6" w:rsidDel="00E63224">
          <w:rPr>
            <w:rFonts w:ascii="CMR9" w:hAnsi="CMR9" w:cs="CMR9"/>
            <w:szCs w:val="18"/>
          </w:rPr>
          <w:delText>o</w:delText>
        </w:r>
      </w:del>
      <w:r w:rsidRPr="00A12DA6">
        <w:rPr>
          <w:rFonts w:ascii="CMR9" w:hAnsi="CMR9" w:cs="CMR9"/>
          <w:szCs w:val="18"/>
        </w:rPr>
        <w:t xml:space="preserve">nto several </w:t>
      </w:r>
      <w:proofErr w:type="spellStart"/>
      <w:r w:rsidRPr="00A12DA6">
        <w:rPr>
          <w:rFonts w:ascii="CMR9" w:hAnsi="CMR9" w:cs="CMR9"/>
          <w:szCs w:val="18"/>
        </w:rPr>
        <w:t>rect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1036022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angular</w:t>
      </w:r>
      <w:proofErr w:type="gramEnd"/>
      <w:r w:rsidRPr="00A12DA6">
        <w:rPr>
          <w:rFonts w:ascii="CMR9" w:hAnsi="CMR9" w:cs="CMR9"/>
          <w:szCs w:val="18"/>
        </w:rPr>
        <w:t xml:space="preserve"> areas</w:t>
      </w:r>
      <w:ins w:id="136" w:author="studytodayusa" w:date="2014-10-27T15:19:00Z">
        <w:r w:rsidR="00E63224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</w:t>
      </w:r>
      <w:ins w:id="137" w:author="studytodayusa" w:date="2014-10-27T15:20:00Z">
        <w:r w:rsidR="00E63224">
          <w:rPr>
            <w:rFonts w:ascii="CMR9" w:hAnsi="CMR9" w:cs="CMR9"/>
            <w:szCs w:val="18"/>
          </w:rPr>
          <w:t xml:space="preserve">and </w:t>
        </w:r>
      </w:ins>
      <w:r w:rsidRPr="00A12DA6">
        <w:rPr>
          <w:rFonts w:ascii="CMR9" w:hAnsi="CMR9" w:cs="CMR9"/>
          <w:szCs w:val="18"/>
        </w:rPr>
        <w:t xml:space="preserve">filling its entire space </w:t>
      </w:r>
      <w:del w:id="138" w:author="studytodayusa" w:date="2014-10-27T15:20:00Z">
        <w:r w:rsidRPr="00A12DA6" w:rsidDel="00E63224">
          <w:rPr>
            <w:rFonts w:ascii="CMR9" w:hAnsi="CMR9" w:cs="CMR9"/>
            <w:szCs w:val="18"/>
          </w:rPr>
          <w:delText>in the manner of tiles.</w:delText>
        </w:r>
      </w:del>
      <w:ins w:id="139" w:author="studytodayusa" w:date="2014-10-27T15:20:00Z">
        <w:r w:rsidR="00E63224">
          <w:rPr>
            <w:rFonts w:ascii="CMR9" w:hAnsi="CMR9" w:cs="CMR9"/>
            <w:szCs w:val="18"/>
          </w:rPr>
          <w:t>with some tiles.</w:t>
        </w:r>
      </w:ins>
    </w:p>
    <w:p w14:paraId="02FDDA9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Each tile shows some textual data related to </w:t>
      </w:r>
      <w:ins w:id="140" w:author="studytodayusa" w:date="2014-10-27T15:20:00Z">
        <w:r w:rsidR="00E63224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corresponding</w:t>
      </w:r>
    </w:p>
    <w:p w14:paraId="5FB81B8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object</w:t>
      </w:r>
      <w:proofErr w:type="gramEnd"/>
      <w:r w:rsidRPr="00A12DA6">
        <w:rPr>
          <w:rFonts w:ascii="CMR9" w:hAnsi="CMR9" w:cs="CMR9"/>
          <w:szCs w:val="18"/>
        </w:rPr>
        <w:t xml:space="preserve"> and </w:t>
      </w:r>
      <w:ins w:id="141" w:author="studytodayusa" w:date="2014-10-27T15:20:00Z">
        <w:r w:rsidR="00E63224">
          <w:rPr>
            <w:rFonts w:ascii="CMR9" w:hAnsi="CMR9" w:cs="CMR9"/>
            <w:szCs w:val="18"/>
          </w:rPr>
          <w:t xml:space="preserve">is </w:t>
        </w:r>
      </w:ins>
      <w:r w:rsidRPr="00A12DA6">
        <w:rPr>
          <w:rFonts w:ascii="CMR9" w:hAnsi="CMR9" w:cs="CMR9"/>
          <w:szCs w:val="18"/>
        </w:rPr>
        <w:t>closely associated with speech output. Font size</w:t>
      </w:r>
    </w:p>
    <w:p w14:paraId="35045B1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and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proofErr w:type="spellStart"/>
      <w:r w:rsidRPr="00A12DA6">
        <w:rPr>
          <w:rFonts w:ascii="CMR9" w:hAnsi="CMR9" w:cs="CMR9"/>
          <w:szCs w:val="18"/>
        </w:rPr>
        <w:t>colour</w:t>
      </w:r>
      <w:proofErr w:type="spellEnd"/>
      <w:r w:rsidRPr="00A12DA6">
        <w:rPr>
          <w:rFonts w:ascii="CMR9" w:hAnsi="CMR9" w:cs="CMR9"/>
          <w:szCs w:val="18"/>
        </w:rPr>
        <w:t xml:space="preserve"> should be easily adjustable to suit </w:t>
      </w:r>
      <w:ins w:id="142" w:author="studytodayusa" w:date="2014-10-27T15:20:00Z">
        <w:r w:rsidR="00E63224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particular user</w:t>
      </w:r>
      <w:ins w:id="143" w:author="studytodayusa" w:date="2014-10-27T15:20:00Z">
        <w:r w:rsidR="00E63224">
          <w:rPr>
            <w:rFonts w:ascii="CMR9" w:hAnsi="CMR9" w:cs="CMR9"/>
            <w:szCs w:val="18"/>
          </w:rPr>
          <w:t>’s</w:t>
        </w:r>
      </w:ins>
    </w:p>
    <w:p w14:paraId="032669E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requirements</w:t>
      </w:r>
      <w:proofErr w:type="gramEnd"/>
      <w:r w:rsidRPr="00A12DA6">
        <w:rPr>
          <w:rFonts w:ascii="CMR9" w:hAnsi="CMR9" w:cs="CMR9"/>
          <w:szCs w:val="18"/>
        </w:rPr>
        <w:t>.</w:t>
      </w:r>
    </w:p>
    <w:p w14:paraId="73BA7F4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The method </w:t>
      </w:r>
      <w:ins w:id="144" w:author="studytodayusa" w:date="2014-10-27T15:20:00Z">
        <w:r w:rsidR="00E63224">
          <w:rPr>
            <w:rFonts w:ascii="CMR9" w:hAnsi="CMR9" w:cs="CMR9"/>
            <w:szCs w:val="18"/>
          </w:rPr>
          <w:t>of</w:t>
        </w:r>
      </w:ins>
      <w:del w:id="145" w:author="studytodayusa" w:date="2014-10-27T15:20:00Z">
        <w:r w:rsidRPr="00A12DA6" w:rsidDel="00E63224">
          <w:rPr>
            <w:rFonts w:ascii="CMR9" w:hAnsi="CMR9" w:cs="CMR9"/>
            <w:szCs w:val="18"/>
          </w:rPr>
          <w:delText>how to</w:delText>
        </w:r>
      </w:del>
      <w:r w:rsidRPr="00A12DA6">
        <w:rPr>
          <w:rFonts w:ascii="CMR9" w:hAnsi="CMR9" w:cs="CMR9"/>
          <w:szCs w:val="18"/>
        </w:rPr>
        <w:t xml:space="preserve"> construct</w:t>
      </w:r>
      <w:ins w:id="146" w:author="studytodayusa" w:date="2014-10-27T15:20:00Z">
        <w:r w:rsidR="00E63224">
          <w:rPr>
            <w:rFonts w:ascii="CMR9" w:hAnsi="CMR9" w:cs="CMR9"/>
            <w:szCs w:val="18"/>
          </w:rPr>
          <w:t>ing</w:t>
        </w:r>
      </w:ins>
      <w:r w:rsidRPr="00A12DA6">
        <w:rPr>
          <w:rFonts w:ascii="CMR9" w:hAnsi="CMR9" w:cs="CMR9"/>
          <w:szCs w:val="18"/>
        </w:rPr>
        <w:t xml:space="preserve"> </w:t>
      </w:r>
      <w:ins w:id="147" w:author="studytodayusa" w:date="2014-10-27T15:20:00Z">
        <w:r w:rsidR="00E63224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comfortable and sufficient</w:t>
      </w:r>
    </w:p>
    <w:p w14:paraId="54B1293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lastRenderedPageBreak/>
        <w:t>speech</w:t>
      </w:r>
      <w:proofErr w:type="gramEnd"/>
      <w:r w:rsidRPr="00A12DA6">
        <w:rPr>
          <w:rFonts w:ascii="CMR9" w:hAnsi="CMR9" w:cs="CMR9"/>
          <w:szCs w:val="18"/>
        </w:rPr>
        <w:t xml:space="preserve"> representation </w:t>
      </w:r>
      <w:ins w:id="148" w:author="studytodayusa" w:date="2014-10-27T15:21:00Z">
        <w:r w:rsidR="00E63224">
          <w:rPr>
            <w:rFonts w:ascii="CMR9" w:hAnsi="CMR9" w:cs="CMR9"/>
            <w:szCs w:val="18"/>
          </w:rPr>
          <w:t>for</w:t>
        </w:r>
      </w:ins>
      <w:del w:id="149" w:author="studytodayusa" w:date="2014-10-27T15:21:00Z">
        <w:r w:rsidRPr="00A12DA6" w:rsidDel="00E63224">
          <w:rPr>
            <w:rFonts w:ascii="CMR9" w:hAnsi="CMR9" w:cs="CMR9"/>
            <w:szCs w:val="18"/>
          </w:rPr>
          <w:delText>of</w:delText>
        </w:r>
      </w:del>
      <w:r w:rsidRPr="00A12DA6">
        <w:rPr>
          <w:rFonts w:ascii="CMR9" w:hAnsi="CMR9" w:cs="CMR9"/>
          <w:szCs w:val="18"/>
        </w:rPr>
        <w:t xml:space="preserve"> all objects needed for work is one</w:t>
      </w:r>
    </w:p>
    <w:p w14:paraId="2B865DA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the main goals of our research. It </w:t>
      </w:r>
      <w:ins w:id="150" w:author="studytodayusa" w:date="2014-10-27T15:21:00Z">
        <w:r w:rsidR="009F1C7B">
          <w:rPr>
            <w:rFonts w:ascii="CMR9" w:hAnsi="CMR9" w:cs="CMR9"/>
            <w:szCs w:val="18"/>
          </w:rPr>
          <w:t xml:space="preserve">is </w:t>
        </w:r>
      </w:ins>
      <w:r w:rsidRPr="00A12DA6">
        <w:rPr>
          <w:rFonts w:ascii="CMR9" w:hAnsi="CMR9" w:cs="CMR9"/>
          <w:szCs w:val="18"/>
        </w:rPr>
        <w:t>described in detail</w:t>
      </w:r>
      <w:del w:id="151" w:author="studytodayusa" w:date="2014-10-28T11:45:00Z">
        <w:r w:rsidRPr="00A12DA6" w:rsidDel="00F96DA8">
          <w:rPr>
            <w:rFonts w:ascii="CMR9" w:hAnsi="CMR9" w:cs="CMR9"/>
            <w:szCs w:val="18"/>
          </w:rPr>
          <w:delText>s</w:delText>
        </w:r>
      </w:del>
    </w:p>
    <w:p w14:paraId="5CC468A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below</w:t>
      </w:r>
      <w:proofErr w:type="gramEnd"/>
      <w:r w:rsidRPr="00A12DA6">
        <w:rPr>
          <w:rFonts w:ascii="CMR9" w:hAnsi="CMR9" w:cs="CMR9"/>
          <w:szCs w:val="18"/>
        </w:rPr>
        <w:t xml:space="preserve"> but, roughly speaking, we </w:t>
      </w:r>
      <w:ins w:id="152" w:author="studytodayusa" w:date="2014-10-27T15:21:00Z">
        <w:r w:rsidR="009F1C7B">
          <w:rPr>
            <w:rFonts w:ascii="CMR9" w:hAnsi="CMR9" w:cs="CMR9"/>
            <w:szCs w:val="18"/>
          </w:rPr>
          <w:t xml:space="preserve">are </w:t>
        </w:r>
      </w:ins>
      <w:del w:id="153" w:author="studytodayusa" w:date="2014-10-27T15:21:00Z">
        <w:r w:rsidRPr="00A12DA6" w:rsidDel="009F1C7B">
          <w:rPr>
            <w:rFonts w:ascii="CMR9" w:hAnsi="CMR9" w:cs="CMR9"/>
            <w:szCs w:val="18"/>
          </w:rPr>
          <w:delText>re</w:delText>
        </w:r>
      </w:del>
      <w:r w:rsidRPr="00A12DA6">
        <w:rPr>
          <w:rFonts w:ascii="CMR9" w:hAnsi="CMR9" w:cs="CMR9"/>
          <w:szCs w:val="18"/>
        </w:rPr>
        <w:t>consider</w:t>
      </w:r>
      <w:ins w:id="154" w:author="studytodayusa" w:date="2014-10-27T15:21:00Z">
        <w:r w:rsidR="009F1C7B">
          <w:rPr>
            <w:rFonts w:ascii="CMR9" w:hAnsi="CMR9" w:cs="CMR9"/>
            <w:szCs w:val="18"/>
          </w:rPr>
          <w:t>ing</w:t>
        </w:r>
      </w:ins>
      <w:r w:rsidRPr="00A12DA6">
        <w:rPr>
          <w:rFonts w:ascii="CMR9" w:hAnsi="CMR9" w:cs="CMR9"/>
          <w:szCs w:val="18"/>
        </w:rPr>
        <w:t xml:space="preserve"> all </w:t>
      </w:r>
      <w:ins w:id="155" w:author="studytodayusa" w:date="2014-10-28T11:45:00Z">
        <w:r w:rsidR="00F96DA8">
          <w:rPr>
            <w:rFonts w:ascii="CMR9" w:hAnsi="CMR9" w:cs="CMR9"/>
            <w:szCs w:val="18"/>
          </w:rPr>
          <w:t xml:space="preserve">of the </w:t>
        </w:r>
      </w:ins>
      <w:r w:rsidRPr="00A12DA6">
        <w:rPr>
          <w:rFonts w:ascii="CMR9" w:hAnsi="CMR9" w:cs="CMR9"/>
          <w:szCs w:val="18"/>
        </w:rPr>
        <w:t>usual GUI</w:t>
      </w:r>
    </w:p>
    <w:p w14:paraId="75EF87F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widgets</w:t>
      </w:r>
      <w:proofErr w:type="gramEnd"/>
      <w:r w:rsidRPr="00A12DA6">
        <w:rPr>
          <w:rFonts w:ascii="CMR9" w:hAnsi="CMR9" w:cs="CMR9"/>
          <w:szCs w:val="18"/>
        </w:rPr>
        <w:t xml:space="preserve"> in a way </w:t>
      </w:r>
      <w:ins w:id="156" w:author="studytodayusa" w:date="2014-10-28T11:45:00Z">
        <w:r w:rsidR="00F96DA8">
          <w:rPr>
            <w:rFonts w:ascii="CMR9" w:hAnsi="CMR9" w:cs="CMR9"/>
            <w:szCs w:val="18"/>
          </w:rPr>
          <w:t>where</w:t>
        </w:r>
      </w:ins>
      <w:del w:id="157" w:author="studytodayusa" w:date="2014-10-27T15:21:00Z">
        <w:r w:rsidRPr="00A12DA6" w:rsidDel="009F1C7B">
          <w:rPr>
            <w:rFonts w:ascii="CMR9" w:hAnsi="CMR9" w:cs="CMR9"/>
            <w:szCs w:val="18"/>
          </w:rPr>
          <w:delText>when</w:delText>
        </w:r>
      </w:del>
      <w:r w:rsidRPr="00A12DA6">
        <w:rPr>
          <w:rFonts w:ascii="CMR9" w:hAnsi="CMR9" w:cs="CMR9"/>
          <w:szCs w:val="18"/>
        </w:rPr>
        <w:t xml:space="preserve"> no graphical and visual data is in-</w:t>
      </w:r>
    </w:p>
    <w:p w14:paraId="0140CD0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volved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in their representation. Fortunately, there are only</w:t>
      </w:r>
    </w:p>
    <w:p w14:paraId="2E065066" w14:textId="77777777" w:rsidR="008874CA" w:rsidRPr="00A12DA6" w:rsidRDefault="009F1C7B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ins w:id="158" w:author="studytodayusa" w:date="2014-10-27T15:22:00Z">
        <w:r>
          <w:rPr>
            <w:rFonts w:ascii="CMR9" w:hAnsi="CMR9" w:cs="CMR9"/>
            <w:szCs w:val="18"/>
          </w:rPr>
          <w:t>a</w:t>
        </w:r>
        <w:proofErr w:type="gramEnd"/>
        <w:r>
          <w:rPr>
            <w:rFonts w:ascii="CMR9" w:hAnsi="CMR9" w:cs="CMR9"/>
            <w:szCs w:val="18"/>
          </w:rPr>
          <w:t xml:space="preserve"> </w:t>
        </w:r>
      </w:ins>
      <w:r w:rsidR="008874CA" w:rsidRPr="00A12DA6">
        <w:rPr>
          <w:rFonts w:ascii="CMR9" w:hAnsi="CMR9" w:cs="CMR9"/>
          <w:szCs w:val="18"/>
        </w:rPr>
        <w:t>few cases when it is impossible (e.g. the web page cannot</w:t>
      </w:r>
    </w:p>
    <w:p w14:paraId="43471E2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be</w:t>
      </w:r>
      <w:proofErr w:type="gramEnd"/>
      <w:r w:rsidRPr="00A12DA6">
        <w:rPr>
          <w:rFonts w:ascii="CMR9" w:hAnsi="CMR9" w:cs="CMR9"/>
          <w:szCs w:val="18"/>
        </w:rPr>
        <w:t xml:space="preserve"> described in words </w:t>
      </w:r>
      <w:commentRangeStart w:id="159"/>
      <w:r w:rsidRPr="00A12DA6">
        <w:rPr>
          <w:rFonts w:ascii="CMR9" w:hAnsi="CMR9" w:cs="CMR9"/>
          <w:szCs w:val="18"/>
        </w:rPr>
        <w:t xml:space="preserve">without </w:t>
      </w:r>
      <w:proofErr w:type="spellStart"/>
      <w:r w:rsidRPr="00A12DA6">
        <w:rPr>
          <w:rFonts w:ascii="CMR9" w:hAnsi="CMR9" w:cs="CMR9"/>
          <w:szCs w:val="18"/>
        </w:rPr>
        <w:t>lost</w:t>
      </w:r>
      <w:proofErr w:type="spellEnd"/>
      <w:r w:rsidRPr="00A12DA6">
        <w:rPr>
          <w:rFonts w:ascii="CMR9" w:hAnsi="CMR9" w:cs="CMR9"/>
          <w:szCs w:val="18"/>
        </w:rPr>
        <w:t xml:space="preserve"> of entirety</w:t>
      </w:r>
      <w:commentRangeEnd w:id="159"/>
      <w:r w:rsidR="009F1C7B">
        <w:rPr>
          <w:rStyle w:val="CommentReference"/>
        </w:rPr>
        <w:commentReference w:id="159"/>
      </w:r>
      <w:r w:rsidRPr="00A12DA6">
        <w:rPr>
          <w:rFonts w:ascii="CMR9" w:hAnsi="CMR9" w:cs="CMR9"/>
          <w:szCs w:val="18"/>
        </w:rPr>
        <w:t>). Let</w:t>
      </w:r>
      <w:ins w:id="160" w:author="studytodayusa" w:date="2014-10-27T15:22:00Z">
        <w:r w:rsidR="009F1C7B">
          <w:rPr>
            <w:rFonts w:ascii="CMR9" w:hAnsi="CMR9" w:cs="CMR9"/>
            <w:szCs w:val="18"/>
          </w:rPr>
          <w:t>’s</w:t>
        </w:r>
      </w:ins>
      <w:r w:rsidRPr="00A12DA6">
        <w:rPr>
          <w:rFonts w:ascii="CMR9" w:hAnsi="CMR9" w:cs="CMR9"/>
          <w:szCs w:val="18"/>
        </w:rPr>
        <w:t xml:space="preserve"> consider,</w:t>
      </w:r>
    </w:p>
    <w:p w14:paraId="1A5C1C31" w14:textId="77777777" w:rsidR="008874CA" w:rsidRPr="00A12DA6" w:rsidDel="009F1C7B" w:rsidRDefault="008874CA" w:rsidP="008874CA">
      <w:pPr>
        <w:autoSpaceDE w:val="0"/>
        <w:autoSpaceDN w:val="0"/>
        <w:adjustRightInd w:val="0"/>
        <w:spacing w:after="0" w:line="240" w:lineRule="auto"/>
        <w:rPr>
          <w:del w:id="161" w:author="studytodayusa" w:date="2014-10-27T15:22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</w:t>
      </w:r>
      <w:proofErr w:type="gramEnd"/>
      <w:r w:rsidRPr="00A12DA6">
        <w:rPr>
          <w:rFonts w:ascii="CMR9" w:hAnsi="CMR9" w:cs="CMR9"/>
          <w:szCs w:val="18"/>
        </w:rPr>
        <w:t xml:space="preserve"> example, a text edit box: there is nothing graphical </w:t>
      </w:r>
      <w:ins w:id="162" w:author="studytodayusa" w:date="2014-10-27T15:23:00Z">
        <w:r w:rsidR="009F1C7B">
          <w:rPr>
            <w:rFonts w:ascii="CMR9" w:hAnsi="CMR9" w:cs="CMR9"/>
            <w:szCs w:val="18"/>
          </w:rPr>
          <w:t xml:space="preserve">about it, </w:t>
        </w:r>
      </w:ins>
      <w:del w:id="163" w:author="studytodayusa" w:date="2014-10-27T15:22:00Z">
        <w:r w:rsidRPr="00A12DA6" w:rsidDel="009F1C7B">
          <w:rPr>
            <w:rFonts w:ascii="CMR9" w:hAnsi="CMR9" w:cs="CMR9"/>
            <w:szCs w:val="18"/>
          </w:rPr>
          <w:delText>in it-</w:delText>
        </w:r>
      </w:del>
    </w:p>
    <w:p w14:paraId="5AB23C2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164" w:author="studytodayusa" w:date="2014-10-27T15:22:00Z">
        <w:r w:rsidRPr="00A12DA6" w:rsidDel="009F1C7B">
          <w:rPr>
            <w:rFonts w:ascii="CMR9" w:hAnsi="CMR9" w:cs="CMR9"/>
            <w:szCs w:val="18"/>
          </w:rPr>
          <w:delText>self</w:delText>
        </w:r>
      </w:del>
      <w:r w:rsidRPr="00A12DA6">
        <w:rPr>
          <w:rFonts w:ascii="CMR9" w:hAnsi="CMR9" w:cs="CMR9"/>
          <w:szCs w:val="18"/>
        </w:rPr>
        <w:t xml:space="preserve"> </w:t>
      </w:r>
      <w:proofErr w:type="gramStart"/>
      <w:r w:rsidRPr="00A12DA6">
        <w:rPr>
          <w:rFonts w:ascii="CMR9" w:hAnsi="CMR9" w:cs="CMR9"/>
          <w:szCs w:val="18"/>
        </w:rPr>
        <w:t>but</w:t>
      </w:r>
      <w:proofErr w:type="gramEnd"/>
      <w:r w:rsidRPr="00A12DA6">
        <w:rPr>
          <w:rFonts w:ascii="CMR9" w:hAnsi="CMR9" w:cs="CMR9"/>
          <w:szCs w:val="18"/>
        </w:rPr>
        <w:t xml:space="preserve"> the selection of some part of the text with </w:t>
      </w:r>
      <w:ins w:id="165" w:author="studytodayusa" w:date="2014-10-27T15:23:00Z">
        <w:r w:rsidR="009F1C7B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mouse</w:t>
      </w:r>
    </w:p>
    <w:p w14:paraId="02BA481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is</w:t>
      </w:r>
      <w:proofErr w:type="gramEnd"/>
      <w:r w:rsidRPr="00A12DA6">
        <w:rPr>
          <w:rFonts w:ascii="CMR9" w:hAnsi="CMR9" w:cs="CMR9"/>
          <w:szCs w:val="18"/>
        </w:rPr>
        <w:t xml:space="preserve"> performed through choosing some </w:t>
      </w:r>
      <w:del w:id="166" w:author="studytodayusa" w:date="2014-10-27T15:23:00Z">
        <w:r w:rsidRPr="00A12DA6" w:rsidDel="009F1C7B">
          <w:rPr>
            <w:rFonts w:ascii="CMR9" w:hAnsi="CMR9" w:cs="CMR9"/>
            <w:szCs w:val="18"/>
          </w:rPr>
          <w:delText>an</w:delText>
        </w:r>
      </w:del>
      <w:r w:rsidRPr="00A12DA6">
        <w:rPr>
          <w:rFonts w:ascii="CMR9" w:hAnsi="CMR9" w:cs="CMR9"/>
          <w:szCs w:val="18"/>
        </w:rPr>
        <w:t xml:space="preserve">other </w:t>
      </w:r>
      <w:proofErr w:type="spellStart"/>
      <w:r w:rsidRPr="00A12DA6">
        <w:rPr>
          <w:rFonts w:ascii="CMR9" w:hAnsi="CMR9" w:cs="CMR9"/>
          <w:szCs w:val="18"/>
        </w:rPr>
        <w:t>colour</w:t>
      </w:r>
      <w:proofErr w:type="spellEnd"/>
      <w:r w:rsidRPr="00A12DA6">
        <w:rPr>
          <w:rFonts w:ascii="CMR9" w:hAnsi="CMR9" w:cs="CMR9"/>
          <w:szCs w:val="18"/>
        </w:rPr>
        <w:t xml:space="preserve"> and this</w:t>
      </w:r>
    </w:p>
    <w:p w14:paraId="3F6B418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167" w:author="studytodayusa" w:date="2014-10-27T15:23:00Z">
        <w:r w:rsidRPr="00A12DA6" w:rsidDel="009F1C7B">
          <w:rPr>
            <w:rFonts w:ascii="CMR9" w:hAnsi="CMR9" w:cs="CMR9"/>
            <w:szCs w:val="18"/>
          </w:rPr>
          <w:delText xml:space="preserve">brings </w:delText>
        </w:r>
      </w:del>
      <w:proofErr w:type="gramStart"/>
      <w:ins w:id="168" w:author="studytodayusa" w:date="2014-10-27T15:23:00Z">
        <w:r w:rsidR="009F1C7B">
          <w:rPr>
            <w:rFonts w:ascii="CMR9" w:hAnsi="CMR9" w:cs="CMR9"/>
            <w:szCs w:val="18"/>
          </w:rPr>
          <w:t>happens</w:t>
        </w:r>
        <w:proofErr w:type="gramEnd"/>
        <w:r w:rsidR="009F1C7B">
          <w:rPr>
            <w:rFonts w:ascii="CMR9" w:hAnsi="CMR9" w:cs="CMR9"/>
            <w:szCs w:val="18"/>
          </w:rPr>
          <w:t xml:space="preserve"> by</w:t>
        </w:r>
        <w:r w:rsidR="009F1C7B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using visual information. Hence, we must </w:t>
      </w:r>
      <w:del w:id="169" w:author="studytodayusa" w:date="2014-10-27T15:24:00Z">
        <w:r w:rsidRPr="00A12DA6" w:rsidDel="009F1C7B">
          <w:rPr>
            <w:rFonts w:ascii="CMR9" w:hAnsi="CMR9" w:cs="CMR9"/>
            <w:szCs w:val="18"/>
          </w:rPr>
          <w:delText>j</w:delText>
        </w:r>
      </w:del>
      <w:del w:id="170" w:author="studytodayusa" w:date="2014-10-27T15:23:00Z">
        <w:r w:rsidRPr="00A12DA6" w:rsidDel="009F1C7B">
          <w:rPr>
            <w:rFonts w:ascii="CMR9" w:hAnsi="CMR9" w:cs="CMR9"/>
            <w:szCs w:val="18"/>
          </w:rPr>
          <w:delText>ust</w:delText>
        </w:r>
      </w:del>
      <w:r w:rsidRPr="00A12DA6">
        <w:rPr>
          <w:rFonts w:ascii="CMR9" w:hAnsi="CMR9" w:cs="CMR9"/>
          <w:szCs w:val="18"/>
        </w:rPr>
        <w:t xml:space="preserve"> in-</w:t>
      </w:r>
    </w:p>
    <w:p w14:paraId="10BD252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vent</w:t>
      </w:r>
      <w:proofErr w:type="gramEnd"/>
      <w:r w:rsidRPr="00A12DA6">
        <w:rPr>
          <w:rFonts w:ascii="CMR9" w:hAnsi="CMR9" w:cs="CMR9"/>
          <w:szCs w:val="18"/>
        </w:rPr>
        <w:t xml:space="preserve"> something else for text selection</w:t>
      </w:r>
      <w:ins w:id="171" w:author="studytodayusa" w:date="2014-10-27T15:24:00Z">
        <w:r w:rsidR="009F1C7B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but there is no need</w:t>
      </w:r>
    </w:p>
    <w:p w14:paraId="4347C6A7" w14:textId="77777777" w:rsidR="008874CA" w:rsidRDefault="008874CA" w:rsidP="008874CA">
      <w:pPr>
        <w:autoSpaceDE w:val="0"/>
        <w:autoSpaceDN w:val="0"/>
        <w:adjustRightInd w:val="0"/>
        <w:spacing w:after="0" w:line="240" w:lineRule="auto"/>
        <w:rPr>
          <w:ins w:id="172" w:author="Renata Pozhidaeva" w:date="2014-10-29T19:02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create anything </w:t>
      </w:r>
      <w:del w:id="173" w:author="studytodayusa" w:date="2014-10-28T11:47:00Z">
        <w:r w:rsidRPr="00A12DA6" w:rsidDel="00C73595">
          <w:rPr>
            <w:rFonts w:ascii="CMR9" w:hAnsi="CMR9" w:cs="CMR9"/>
            <w:szCs w:val="18"/>
          </w:rPr>
          <w:delText xml:space="preserve">generally </w:delText>
        </w:r>
      </w:del>
      <w:r w:rsidRPr="00A12DA6">
        <w:rPr>
          <w:rFonts w:ascii="CMR9" w:hAnsi="CMR9" w:cs="CMR9"/>
          <w:szCs w:val="18"/>
        </w:rPr>
        <w:t>new for text input itself.</w:t>
      </w:r>
    </w:p>
    <w:p w14:paraId="5575D623" w14:textId="77777777" w:rsidR="0085471A" w:rsidRPr="00A12DA6" w:rsidRDefault="0085471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</w:p>
    <w:p w14:paraId="339CBAF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commentRangeStart w:id="174"/>
      <w:r w:rsidRPr="00A12DA6">
        <w:rPr>
          <w:rFonts w:ascii="CMR9" w:hAnsi="CMR9" w:cs="CMR9"/>
          <w:szCs w:val="18"/>
        </w:rPr>
        <w:t>The</w:t>
      </w:r>
      <w:commentRangeEnd w:id="174"/>
      <w:r w:rsidR="00732AC0">
        <w:rPr>
          <w:rStyle w:val="CommentReference"/>
        </w:rPr>
        <w:commentReference w:id="174"/>
      </w:r>
      <w:r w:rsidRPr="00A12DA6">
        <w:rPr>
          <w:rFonts w:ascii="CMR9" w:hAnsi="CMR9" w:cs="CMR9"/>
          <w:szCs w:val="18"/>
        </w:rPr>
        <w:t xml:space="preserve"> environment is </w:t>
      </w:r>
      <w:del w:id="175" w:author="studytodayusa" w:date="2014-10-27T15:24:00Z">
        <w:r w:rsidRPr="00A12DA6" w:rsidDel="009F1C7B">
          <w:rPr>
            <w:rFonts w:ascii="CMR9" w:hAnsi="CMR9" w:cs="CMR9"/>
            <w:szCs w:val="18"/>
          </w:rPr>
          <w:delText xml:space="preserve">purposed </w:delText>
        </w:r>
      </w:del>
      <w:ins w:id="176" w:author="studytodayusa" w:date="2014-10-27T15:24:00Z">
        <w:r w:rsidR="009F1C7B">
          <w:rPr>
            <w:rFonts w:ascii="CMR9" w:hAnsi="CMR9" w:cs="CMR9"/>
            <w:szCs w:val="18"/>
          </w:rPr>
          <w:t>designed</w:t>
        </w:r>
        <w:r w:rsidR="009F1C7B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for distribution with </w:t>
      </w:r>
      <w:del w:id="177" w:author="studytodayusa" w:date="2014-10-27T15:24:00Z">
        <w:r w:rsidRPr="00A12DA6" w:rsidDel="009F1C7B">
          <w:rPr>
            <w:rFonts w:ascii="CMR9" w:hAnsi="CMR9" w:cs="CMR9"/>
            <w:szCs w:val="18"/>
          </w:rPr>
          <w:delText>df</w:delText>
        </w:r>
      </w:del>
      <w:r w:rsidRPr="00A12DA6">
        <w:rPr>
          <w:rFonts w:ascii="CMR9" w:hAnsi="CMR9" w:cs="CMR9"/>
          <w:szCs w:val="18"/>
        </w:rPr>
        <w:t>some</w:t>
      </w:r>
    </w:p>
    <w:p w14:paraId="1EBCE4A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standard</w:t>
      </w:r>
      <w:proofErr w:type="gramEnd"/>
      <w:r w:rsidRPr="00A12DA6">
        <w:rPr>
          <w:rFonts w:ascii="CMR9" w:hAnsi="CMR9" w:cs="CMR9"/>
          <w:szCs w:val="18"/>
        </w:rPr>
        <w:t xml:space="preserve"> set of applications prepared and organized</w:t>
      </w:r>
    </w:p>
    <w:p w14:paraId="4F9CB57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in</w:t>
      </w:r>
      <w:proofErr w:type="gramEnd"/>
      <w:r w:rsidRPr="00A12DA6">
        <w:rPr>
          <w:rFonts w:ascii="CMR9" w:hAnsi="CMR9" w:cs="CMR9"/>
          <w:szCs w:val="18"/>
        </w:rPr>
        <w:t xml:space="preserve"> a new way (</w:t>
      </w:r>
      <w:commentRangeStart w:id="178"/>
      <w:r w:rsidRPr="00A12DA6">
        <w:rPr>
          <w:rFonts w:ascii="CMR9" w:hAnsi="CMR9" w:cs="CMR9"/>
          <w:szCs w:val="18"/>
        </w:rPr>
        <w:t>it isn’t interesting to have any new plat-</w:t>
      </w:r>
    </w:p>
    <w:p w14:paraId="49EB0F3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form</w:t>
      </w:r>
      <w:proofErr w:type="gramEnd"/>
      <w:r w:rsidRPr="00A12DA6">
        <w:rPr>
          <w:rFonts w:ascii="CMR9" w:hAnsi="CMR9" w:cs="CMR9"/>
          <w:szCs w:val="18"/>
        </w:rPr>
        <w:t xml:space="preserve"> for new applications if you still have to use usual GUI</w:t>
      </w:r>
    </w:p>
    <w:p w14:paraId="59B3A18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</w:t>
      </w:r>
      <w:proofErr w:type="gramEnd"/>
      <w:r w:rsidRPr="00A12DA6">
        <w:rPr>
          <w:rFonts w:ascii="CMR9" w:hAnsi="CMR9" w:cs="CMR9"/>
          <w:szCs w:val="18"/>
        </w:rPr>
        <w:t xml:space="preserve"> all other tasks, only the fully consistent environment</w:t>
      </w:r>
    </w:p>
    <w:p w14:paraId="5B4864C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could</w:t>
      </w:r>
      <w:proofErr w:type="gramEnd"/>
      <w:r w:rsidRPr="00A12DA6">
        <w:rPr>
          <w:rFonts w:ascii="CMR9" w:hAnsi="CMR9" w:cs="CMR9"/>
          <w:szCs w:val="18"/>
        </w:rPr>
        <w:t xml:space="preserve"> be attractive</w:t>
      </w:r>
      <w:commentRangeEnd w:id="178"/>
      <w:r w:rsidR="008C3CE6">
        <w:rPr>
          <w:rStyle w:val="CommentReference"/>
        </w:rPr>
        <w:commentReference w:id="178"/>
      </w:r>
      <w:r w:rsidRPr="00A12DA6">
        <w:rPr>
          <w:rFonts w:ascii="CMR9" w:hAnsi="CMR9" w:cs="CMR9"/>
          <w:szCs w:val="18"/>
        </w:rPr>
        <w:t>). At</w:t>
      </w:r>
      <w:ins w:id="179" w:author="studytodayusa" w:date="2014-10-27T15:25:00Z">
        <w:r w:rsidR="008C3CE6">
          <w:rPr>
            <w:rFonts w:ascii="CMR9" w:hAnsi="CMR9" w:cs="CMR9"/>
            <w:szCs w:val="18"/>
          </w:rPr>
          <w:t xml:space="preserve"> </w:t>
        </w:r>
      </w:ins>
      <w:del w:id="180" w:author="studytodayusa" w:date="2014-10-27T15:25:00Z">
        <w:r w:rsidRPr="00A12DA6" w:rsidDel="008C3CE6">
          <w:rPr>
            <w:rFonts w:ascii="CMR9" w:hAnsi="CMR9" w:cs="CMR9"/>
            <w:szCs w:val="18"/>
          </w:rPr>
          <w:delText xml:space="preserve"> a</w:delText>
        </w:r>
      </w:del>
      <w:r w:rsidRPr="00A12DA6">
        <w:rPr>
          <w:rFonts w:ascii="CMR9" w:hAnsi="CMR9" w:cs="CMR9"/>
          <w:szCs w:val="18"/>
        </w:rPr>
        <w:t xml:space="preserve"> first </w:t>
      </w:r>
      <w:ins w:id="181" w:author="studytodayusa" w:date="2014-10-27T15:25:00Z">
        <w:r w:rsidR="008C3CE6">
          <w:rPr>
            <w:rFonts w:ascii="CMR9" w:hAnsi="CMR9" w:cs="CMR9"/>
            <w:szCs w:val="18"/>
          </w:rPr>
          <w:t>glance,</w:t>
        </w:r>
      </w:ins>
      <w:del w:id="182" w:author="studytodayusa" w:date="2014-10-27T15:25:00Z">
        <w:r w:rsidRPr="00A12DA6" w:rsidDel="008C3CE6">
          <w:rPr>
            <w:rFonts w:ascii="CMR9" w:hAnsi="CMR9" w:cs="CMR9"/>
            <w:szCs w:val="18"/>
          </w:rPr>
          <w:delText>look</w:delText>
        </w:r>
      </w:del>
      <w:r w:rsidRPr="00A12DA6">
        <w:rPr>
          <w:rFonts w:ascii="CMR9" w:hAnsi="CMR9" w:cs="CMR9"/>
          <w:szCs w:val="18"/>
        </w:rPr>
        <w:t xml:space="preserve"> it seems that we will</w:t>
      </w:r>
    </w:p>
    <w:p w14:paraId="034EEAA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face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183" w:author="studytodayusa" w:date="2014-10-27T15:25:00Z">
        <w:r w:rsidR="008C3CE6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tremendous number of </w:t>
      </w:r>
      <w:del w:id="184" w:author="studytodayusa" w:date="2014-10-28T11:47:00Z">
        <w:r w:rsidRPr="00A12DA6" w:rsidDel="00C73595">
          <w:rPr>
            <w:rFonts w:ascii="CMR9" w:hAnsi="CMR9" w:cs="CMR9"/>
            <w:szCs w:val="18"/>
          </w:rPr>
          <w:delText xml:space="preserve">things </w:delText>
        </w:r>
      </w:del>
      <w:ins w:id="185" w:author="studytodayusa" w:date="2014-10-28T11:47:00Z">
        <w:r w:rsidR="00C73595">
          <w:rPr>
            <w:rFonts w:ascii="CMR9" w:hAnsi="CMR9" w:cs="CMR9"/>
            <w:szCs w:val="18"/>
          </w:rPr>
          <w:t>new functions</w:t>
        </w:r>
        <w:r w:rsidR="00C73595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to implement, but </w:t>
      </w:r>
      <w:proofErr w:type="spellStart"/>
      <w:r w:rsidRPr="00A12DA6">
        <w:rPr>
          <w:rFonts w:ascii="CMR9" w:hAnsi="CMR9" w:cs="CMR9"/>
          <w:szCs w:val="18"/>
        </w:rPr>
        <w:t>actu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058BEF2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ally</w:t>
      </w:r>
      <w:proofErr w:type="gramEnd"/>
      <w:r w:rsidRPr="00A12DA6">
        <w:rPr>
          <w:rFonts w:ascii="CMR9" w:hAnsi="CMR9" w:cs="CMR9"/>
          <w:szCs w:val="18"/>
        </w:rPr>
        <w:t xml:space="preserve"> there is a wide range of </w:t>
      </w:r>
      <w:del w:id="186" w:author="studytodayusa" w:date="2014-10-27T15:26:00Z">
        <w:r w:rsidRPr="00A12DA6" w:rsidDel="008C3CE6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libraries for Java, distributed</w:t>
      </w:r>
    </w:p>
    <w:p w14:paraId="64620AF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under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187" w:author="studytodayusa" w:date="2014-10-27T15:26:00Z">
        <w:r w:rsidRPr="00A12DA6" w:rsidDel="008C3CE6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public licenses</w:t>
      </w:r>
      <w:ins w:id="188" w:author="studytodayusa" w:date="2014-10-27T15:26:00Z">
        <w:r w:rsidR="008C3CE6">
          <w:rPr>
            <w:rFonts w:ascii="CMR9" w:hAnsi="CMR9" w:cs="CMR9"/>
            <w:szCs w:val="18"/>
          </w:rPr>
          <w:t>;</w:t>
        </w:r>
      </w:ins>
      <w:del w:id="189" w:author="studytodayusa" w:date="2014-10-27T15:26:00Z">
        <w:r w:rsidRPr="00A12DA6" w:rsidDel="008C3CE6">
          <w:rPr>
            <w:rFonts w:ascii="CMR9" w:hAnsi="CMR9" w:cs="CMR9"/>
            <w:szCs w:val="18"/>
          </w:rPr>
          <w:delText>,</w:delText>
        </w:r>
      </w:del>
      <w:r w:rsidRPr="00A12DA6">
        <w:rPr>
          <w:rFonts w:ascii="CMR9" w:hAnsi="CMR9" w:cs="CMR9"/>
          <w:szCs w:val="18"/>
        </w:rPr>
        <w:t xml:space="preserve"> so there is no need to do anything</w:t>
      </w:r>
    </w:p>
    <w:p w14:paraId="204AF91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from</w:t>
      </w:r>
      <w:proofErr w:type="gramEnd"/>
      <w:r w:rsidRPr="00A12DA6">
        <w:rPr>
          <w:rFonts w:ascii="CMR9" w:hAnsi="CMR9" w:cs="CMR9"/>
          <w:szCs w:val="18"/>
        </w:rPr>
        <w:t xml:space="preserve"> scratch. We should simply prepare a new interface</w:t>
      </w:r>
    </w:p>
    <w:p w14:paraId="7741C1D6" w14:textId="77777777" w:rsidR="008874CA" w:rsidRDefault="008874CA" w:rsidP="008874CA">
      <w:pPr>
        <w:autoSpaceDE w:val="0"/>
        <w:autoSpaceDN w:val="0"/>
        <w:adjustRightInd w:val="0"/>
        <w:spacing w:after="0" w:line="240" w:lineRule="auto"/>
        <w:rPr>
          <w:ins w:id="190" w:author="Renata Pozhidaeva" w:date="2014-10-29T19:02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</w:t>
      </w:r>
      <w:proofErr w:type="gramEnd"/>
      <w:r w:rsidRPr="00A12DA6">
        <w:rPr>
          <w:rFonts w:ascii="CMR9" w:hAnsi="CMR9" w:cs="CMR9"/>
          <w:szCs w:val="18"/>
        </w:rPr>
        <w:t xml:space="preserve"> them with our new platform.</w:t>
      </w:r>
    </w:p>
    <w:p w14:paraId="24A4DF06" w14:textId="77777777" w:rsidR="0085471A" w:rsidRPr="00A12DA6" w:rsidRDefault="0085471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</w:p>
    <w:p w14:paraId="30B6259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2.2 Known experience</w:t>
      </w:r>
    </w:p>
    <w:p w14:paraId="56CC7BE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Usually blind people use screen readers launched on </w:t>
      </w:r>
      <w:ins w:id="191" w:author="studytodayusa" w:date="2014-10-27T15:26:00Z">
        <w:r w:rsidR="009F46B6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GUI</w:t>
      </w:r>
      <w:ins w:id="192" w:author="studytodayusa" w:date="2014-10-27T15:26:00Z">
        <w:r w:rsidR="009F46B6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but</w:t>
      </w:r>
    </w:p>
    <w:p w14:paraId="7DBA1E4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we</w:t>
      </w:r>
      <w:proofErr w:type="gramEnd"/>
      <w:r w:rsidRPr="00A12DA6">
        <w:rPr>
          <w:rFonts w:ascii="CMR9" w:hAnsi="CMR9" w:cs="CMR9"/>
          <w:szCs w:val="18"/>
        </w:rPr>
        <w:t xml:space="preserve"> will not review them as </w:t>
      </w:r>
      <w:ins w:id="193" w:author="studytodayusa" w:date="2014-10-27T15:27:00Z">
        <w:r w:rsidR="009F46B6">
          <w:rPr>
            <w:rFonts w:ascii="CMR9" w:hAnsi="CMR9" w:cs="CMR9"/>
            <w:szCs w:val="18"/>
          </w:rPr>
          <w:t xml:space="preserve">we are </w:t>
        </w:r>
      </w:ins>
      <w:r w:rsidRPr="00A12DA6">
        <w:rPr>
          <w:rFonts w:ascii="CMR9" w:hAnsi="CMR9" w:cs="CMR9"/>
          <w:szCs w:val="18"/>
        </w:rPr>
        <w:t>interested only in software de-</w:t>
      </w:r>
    </w:p>
    <w:p w14:paraId="6828E0C3" w14:textId="77777777" w:rsidR="008874CA" w:rsidRPr="00A12DA6" w:rsidDel="009F46B6" w:rsidRDefault="008874CA" w:rsidP="008874CA">
      <w:pPr>
        <w:autoSpaceDE w:val="0"/>
        <w:autoSpaceDN w:val="0"/>
        <w:adjustRightInd w:val="0"/>
        <w:spacing w:after="0" w:line="240" w:lineRule="auto"/>
        <w:rPr>
          <w:del w:id="194" w:author="studytodayusa" w:date="2014-10-27T15:27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signed</w:t>
      </w:r>
      <w:proofErr w:type="gramEnd"/>
      <w:r w:rsidRPr="00A12DA6">
        <w:rPr>
          <w:rFonts w:ascii="CMR9" w:hAnsi="CMR9" w:cs="CMR9"/>
          <w:szCs w:val="18"/>
        </w:rPr>
        <w:t xml:space="preserve"> as “audio desktops”. There are </w:t>
      </w:r>
      <w:ins w:id="195" w:author="studytodayusa" w:date="2014-10-27T15:27:00Z">
        <w:r w:rsidR="009F46B6">
          <w:rPr>
            <w:rFonts w:ascii="CMR9" w:hAnsi="CMR9" w:cs="CMR9"/>
            <w:szCs w:val="18"/>
          </w:rPr>
          <w:t xml:space="preserve">currently </w:t>
        </w:r>
      </w:ins>
      <w:r w:rsidRPr="00A12DA6">
        <w:rPr>
          <w:rFonts w:ascii="CMR9" w:hAnsi="CMR9" w:cs="CMR9"/>
          <w:szCs w:val="18"/>
        </w:rPr>
        <w:t>three solutions</w:t>
      </w:r>
      <w:del w:id="196" w:author="studytodayusa" w:date="2014-10-27T15:27:00Z">
        <w:r w:rsidRPr="00A12DA6" w:rsidDel="009F46B6">
          <w:rPr>
            <w:rFonts w:ascii="CMR9" w:hAnsi="CMR9" w:cs="CMR9"/>
            <w:szCs w:val="18"/>
          </w:rPr>
          <w:delText xml:space="preserve"> known</w:delText>
        </w:r>
      </w:del>
    </w:p>
    <w:p w14:paraId="034377A1" w14:textId="77777777" w:rsidR="008874CA" w:rsidRPr="00A12DA6" w:rsidDel="009F46B6" w:rsidRDefault="008874CA" w:rsidP="008874CA">
      <w:pPr>
        <w:autoSpaceDE w:val="0"/>
        <w:autoSpaceDN w:val="0"/>
        <w:adjustRightInd w:val="0"/>
        <w:spacing w:after="0" w:line="240" w:lineRule="auto"/>
        <w:rPr>
          <w:del w:id="197" w:author="studytodayusa" w:date="2014-10-27T15:28:00Z"/>
          <w:rFonts w:ascii="CMR9" w:hAnsi="CMR9" w:cs="CMR9"/>
          <w:szCs w:val="18"/>
        </w:rPr>
      </w:pPr>
      <w:del w:id="198" w:author="studytodayusa" w:date="2014-10-27T15:27:00Z">
        <w:r w:rsidRPr="00A12DA6" w:rsidDel="009F46B6">
          <w:rPr>
            <w:rFonts w:ascii="CMR9" w:hAnsi="CMR9" w:cs="CMR9"/>
            <w:szCs w:val="18"/>
          </w:rPr>
          <w:delText>over the world</w:delText>
        </w:r>
      </w:del>
      <w:r w:rsidRPr="00A12DA6">
        <w:rPr>
          <w:rFonts w:ascii="CMR9" w:hAnsi="CMR9" w:cs="CMR9"/>
          <w:szCs w:val="18"/>
        </w:rPr>
        <w:t xml:space="preserve"> </w:t>
      </w:r>
      <w:proofErr w:type="gramStart"/>
      <w:r w:rsidRPr="00A12DA6">
        <w:rPr>
          <w:rFonts w:ascii="CMR9" w:hAnsi="CMR9" w:cs="CMR9"/>
          <w:szCs w:val="18"/>
        </w:rPr>
        <w:t>which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199" w:author="studytodayusa" w:date="2014-10-27T15:27:00Z">
        <w:r w:rsidRPr="00A12DA6" w:rsidDel="009F46B6">
          <w:rPr>
            <w:rFonts w:ascii="CMR9" w:hAnsi="CMR9" w:cs="CMR9"/>
            <w:szCs w:val="18"/>
          </w:rPr>
          <w:delText>follow the idea of providing the speech</w:delText>
        </w:r>
      </w:del>
      <w:ins w:id="200" w:author="studytodayusa" w:date="2014-10-27T15:27:00Z">
        <w:r w:rsidR="009F46B6">
          <w:rPr>
            <w:rFonts w:ascii="CMR9" w:hAnsi="CMR9" w:cs="CMR9"/>
            <w:szCs w:val="18"/>
          </w:rPr>
          <w:t xml:space="preserve">can be considered as providing a </w:t>
        </w:r>
        <w:proofErr w:type="spellStart"/>
        <w:r w:rsidR="009F46B6">
          <w:rPr>
            <w:rFonts w:ascii="CMR9" w:hAnsi="CMR9" w:cs="CMR9"/>
            <w:szCs w:val="18"/>
          </w:rPr>
          <w:t>speech</w:t>
        </w:r>
      </w:ins>
    </w:p>
    <w:p w14:paraId="4E510659" w14:textId="77777777" w:rsidR="008874CA" w:rsidRPr="00A12DA6" w:rsidDel="009F46B6" w:rsidRDefault="008874CA" w:rsidP="008874CA">
      <w:pPr>
        <w:autoSpaceDE w:val="0"/>
        <w:autoSpaceDN w:val="0"/>
        <w:adjustRightInd w:val="0"/>
        <w:spacing w:after="0" w:line="240" w:lineRule="auto"/>
        <w:rPr>
          <w:del w:id="201" w:author="studytodayusa" w:date="2014-10-27T15:28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environment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without screen reading</w:t>
      </w:r>
      <w:ins w:id="202" w:author="studytodayusa" w:date="2014-10-27T15:28:00Z">
        <w:r w:rsidR="009F46B6">
          <w:rPr>
            <w:rFonts w:ascii="CMR9" w:hAnsi="CMR9" w:cs="CMR9"/>
            <w:szCs w:val="18"/>
          </w:rPr>
          <w:t>.</w:t>
        </w:r>
      </w:ins>
      <w:del w:id="203" w:author="studytodayusa" w:date="2014-10-27T15:28:00Z">
        <w:r w:rsidRPr="00A12DA6" w:rsidDel="009F46B6">
          <w:rPr>
            <w:rFonts w:ascii="CMR9" w:hAnsi="CMR9" w:cs="CMR9"/>
            <w:szCs w:val="18"/>
          </w:rPr>
          <w:delText>,</w:delText>
        </w:r>
      </w:del>
      <w:r w:rsidRPr="00A12DA6">
        <w:rPr>
          <w:rFonts w:ascii="CMR9" w:hAnsi="CMR9" w:cs="CMR9"/>
          <w:szCs w:val="18"/>
        </w:rPr>
        <w:t xml:space="preserve"> </w:t>
      </w:r>
      <w:proofErr w:type="gramStart"/>
      <w:ins w:id="204" w:author="studytodayusa" w:date="2014-10-27T15:28:00Z">
        <w:r w:rsidR="009F46B6">
          <w:rPr>
            <w:rFonts w:ascii="CMR9" w:hAnsi="CMR9" w:cs="CMR9"/>
            <w:szCs w:val="18"/>
          </w:rPr>
          <w:t>A</w:t>
        </w:r>
      </w:ins>
      <w:proofErr w:type="gramEnd"/>
      <w:del w:id="205" w:author="studytodayusa" w:date="2014-10-27T15:28:00Z">
        <w:r w:rsidRPr="00A12DA6" w:rsidDel="009F46B6">
          <w:rPr>
            <w:rFonts w:ascii="CMR9" w:hAnsi="CMR9" w:cs="CMR9"/>
            <w:szCs w:val="18"/>
          </w:rPr>
          <w:delText>a</w:delText>
        </w:r>
      </w:del>
      <w:r w:rsidRPr="00A12DA6">
        <w:rPr>
          <w:rFonts w:ascii="CMR9" w:hAnsi="CMR9" w:cs="CMR9"/>
          <w:szCs w:val="18"/>
        </w:rPr>
        <w:t xml:space="preserve">ll of them </w:t>
      </w:r>
      <w:del w:id="206" w:author="studytodayusa" w:date="2014-10-27T15:28:00Z">
        <w:r w:rsidRPr="00A12DA6" w:rsidDel="009F46B6">
          <w:rPr>
            <w:rFonts w:ascii="CMR9" w:hAnsi="CMR9" w:cs="CMR9"/>
            <w:szCs w:val="18"/>
          </w:rPr>
          <w:delText>do that</w:delText>
        </w:r>
      </w:del>
    </w:p>
    <w:p w14:paraId="156D5A48" w14:textId="77777777" w:rsidR="008874CA" w:rsidRPr="00A12DA6" w:rsidRDefault="008874CA" w:rsidP="009F46B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207" w:author="studytodayusa" w:date="2014-10-27T15:28:00Z">
        <w:r w:rsidRPr="00A12DA6" w:rsidDel="009F46B6">
          <w:rPr>
            <w:rFonts w:ascii="CMR9" w:hAnsi="CMR9" w:cs="CMR9"/>
            <w:szCs w:val="18"/>
          </w:rPr>
          <w:delText xml:space="preserve">in </w:delText>
        </w:r>
      </w:del>
      <w:proofErr w:type="gramStart"/>
      <w:ins w:id="208" w:author="studytodayusa" w:date="2014-10-27T15:28:00Z">
        <w:r w:rsidR="009F46B6">
          <w:rPr>
            <w:rFonts w:ascii="CMR9" w:hAnsi="CMR9" w:cs="CMR9"/>
            <w:szCs w:val="18"/>
          </w:rPr>
          <w:t>accomplish</w:t>
        </w:r>
        <w:proofErr w:type="gramEnd"/>
        <w:r w:rsidR="009F46B6">
          <w:rPr>
            <w:rFonts w:ascii="CMR9" w:hAnsi="CMR9" w:cs="CMR9"/>
            <w:szCs w:val="18"/>
          </w:rPr>
          <w:t xml:space="preserve"> this in </w:t>
        </w:r>
      </w:ins>
      <w:r w:rsidRPr="00A12DA6">
        <w:rPr>
          <w:rFonts w:ascii="CMR9" w:hAnsi="CMR9" w:cs="CMR9"/>
          <w:szCs w:val="18"/>
        </w:rPr>
        <w:t xml:space="preserve">different ways. They are </w:t>
      </w:r>
      <w:proofErr w:type="spellStart"/>
      <w:r w:rsidRPr="00A12DA6">
        <w:rPr>
          <w:rFonts w:ascii="CMR9" w:hAnsi="CMR9" w:cs="CMR9"/>
          <w:szCs w:val="18"/>
        </w:rPr>
        <w:t>Emacspeak</w:t>
      </w:r>
      <w:proofErr w:type="spellEnd"/>
      <w:r w:rsidRPr="00A12DA6">
        <w:rPr>
          <w:rFonts w:ascii="CMR9" w:hAnsi="CMR9" w:cs="CMR9"/>
          <w:szCs w:val="18"/>
        </w:rPr>
        <w:t xml:space="preserve"> [20], Dolphin Guide</w:t>
      </w:r>
    </w:p>
    <w:p w14:paraId="1F2D2D6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[2] and Adriane [8]. </w:t>
      </w:r>
      <w:proofErr w:type="spellStart"/>
      <w:r w:rsidRPr="00A12DA6">
        <w:rPr>
          <w:rFonts w:ascii="CMR9" w:hAnsi="CMR9" w:cs="CMR9"/>
          <w:szCs w:val="18"/>
        </w:rPr>
        <w:t>Emacspeak</w:t>
      </w:r>
      <w:proofErr w:type="spellEnd"/>
      <w:r w:rsidRPr="00A12DA6">
        <w:rPr>
          <w:rFonts w:ascii="CMR9" w:hAnsi="CMR9" w:cs="CMR9"/>
          <w:szCs w:val="18"/>
        </w:rPr>
        <w:t xml:space="preserve"> certainly </w:t>
      </w:r>
      <w:del w:id="209" w:author="studytodayusa" w:date="2014-10-27T15:28:00Z">
        <w:r w:rsidRPr="00A12DA6" w:rsidDel="009F46B6">
          <w:rPr>
            <w:rFonts w:ascii="CMR9" w:hAnsi="CMR9" w:cs="CMR9"/>
            <w:szCs w:val="18"/>
          </w:rPr>
          <w:delText xml:space="preserve">did </w:delText>
        </w:r>
      </w:del>
      <w:ins w:id="210" w:author="studytodayusa" w:date="2014-10-27T15:28:00Z">
        <w:r w:rsidR="009F46B6">
          <w:rPr>
            <w:rFonts w:ascii="CMR9" w:hAnsi="CMR9" w:cs="CMR9"/>
            <w:szCs w:val="18"/>
          </w:rPr>
          <w:t>had</w:t>
        </w:r>
        <w:r w:rsidR="009F46B6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a major impact</w:t>
      </w:r>
    </w:p>
    <w:p w14:paraId="2332EF6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on</w:t>
      </w:r>
      <w:proofErr w:type="gramEnd"/>
      <w:r w:rsidRPr="00A12DA6">
        <w:rPr>
          <w:rFonts w:ascii="CMR9" w:hAnsi="CMR9" w:cs="CMR9"/>
          <w:szCs w:val="18"/>
        </w:rPr>
        <w:t xml:space="preserve"> the </w:t>
      </w:r>
      <w:del w:id="211" w:author="studytodayusa" w:date="2014-10-27T15:29:00Z">
        <w:r w:rsidRPr="00A12DA6" w:rsidDel="009F46B6">
          <w:rPr>
            <w:rFonts w:ascii="CMR9" w:hAnsi="CMR9" w:cs="CMR9"/>
            <w:szCs w:val="18"/>
          </w:rPr>
          <w:delText xml:space="preserve">things we would like to propose </w:delText>
        </w:r>
      </w:del>
      <w:ins w:id="212" w:author="studytodayusa" w:date="2014-10-27T15:29:00Z">
        <w:r w:rsidR="009F46B6">
          <w:rPr>
            <w:rFonts w:ascii="CMR9" w:hAnsi="CMR9" w:cs="CMR9"/>
            <w:szCs w:val="18"/>
          </w:rPr>
          <w:t>outcome of</w:t>
        </w:r>
      </w:ins>
      <w:del w:id="213" w:author="studytodayusa" w:date="2014-10-27T15:29:00Z">
        <w:r w:rsidRPr="00A12DA6" w:rsidDel="009F46B6">
          <w:rPr>
            <w:rFonts w:ascii="CMR9" w:hAnsi="CMR9" w:cs="CMR9"/>
            <w:szCs w:val="18"/>
          </w:rPr>
          <w:delText>with</w:delText>
        </w:r>
      </w:del>
      <w:r w:rsidRPr="00A12DA6">
        <w:rPr>
          <w:rFonts w:ascii="CMR9" w:hAnsi="CMR9" w:cs="CMR9"/>
          <w:szCs w:val="18"/>
        </w:rPr>
        <w:t xml:space="preserve"> this paper. It is</w:t>
      </w:r>
    </w:p>
    <w:p w14:paraId="7417245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</w:t>
      </w:r>
      <w:proofErr w:type="gramEnd"/>
      <w:r w:rsidRPr="00A12DA6">
        <w:rPr>
          <w:rFonts w:ascii="CMR9" w:hAnsi="CMR9" w:cs="CMR9"/>
          <w:szCs w:val="18"/>
        </w:rPr>
        <w:t xml:space="preserve"> add-on for </w:t>
      </w:r>
      <w:ins w:id="214" w:author="studytodayusa" w:date="2014-10-27T15:29:00Z">
        <w:r w:rsidR="009F46B6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popular text editor GNU </w:t>
      </w:r>
      <w:proofErr w:type="spellStart"/>
      <w:r w:rsidRPr="00A12DA6">
        <w:rPr>
          <w:rFonts w:ascii="CMR9" w:hAnsi="CMR9" w:cs="CMR9"/>
          <w:szCs w:val="18"/>
        </w:rPr>
        <w:t>Emacs</w:t>
      </w:r>
      <w:proofErr w:type="spellEnd"/>
      <w:r w:rsidRPr="00A12DA6">
        <w:rPr>
          <w:rFonts w:ascii="CMR9" w:hAnsi="CMR9" w:cs="CMR9"/>
          <w:szCs w:val="18"/>
        </w:rPr>
        <w:t xml:space="preserve"> [22] which</w:t>
      </w:r>
    </w:p>
    <w:p w14:paraId="36DA53A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has</w:t>
      </w:r>
      <w:proofErr w:type="gramEnd"/>
      <w:r w:rsidRPr="00A12DA6">
        <w:rPr>
          <w:rFonts w:ascii="CMR9" w:hAnsi="CMR9" w:cs="CMR9"/>
          <w:szCs w:val="18"/>
        </w:rPr>
        <w:t xml:space="preserve"> a lot of additional features covering areas significantly</w:t>
      </w:r>
    </w:p>
    <w:p w14:paraId="70C9230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wider</w:t>
      </w:r>
      <w:proofErr w:type="gramEnd"/>
      <w:r w:rsidRPr="00A12DA6">
        <w:rPr>
          <w:rFonts w:ascii="CMR9" w:hAnsi="CMR9" w:cs="CMR9"/>
          <w:szCs w:val="18"/>
        </w:rPr>
        <w:t xml:space="preserve"> than just usual text editing, such as file</w:t>
      </w:r>
      <w:del w:id="215" w:author="studytodayusa" w:date="2014-10-27T15:29:00Z">
        <w:r w:rsidRPr="00A12DA6" w:rsidDel="009F46B6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management,</w:t>
      </w:r>
    </w:p>
    <w:p w14:paraId="6F51EE8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mail</w:t>
      </w:r>
      <w:proofErr w:type="gramEnd"/>
      <w:r w:rsidRPr="00A12DA6">
        <w:rPr>
          <w:rFonts w:ascii="CMR9" w:hAnsi="CMR9" w:cs="CMR9"/>
          <w:szCs w:val="18"/>
        </w:rPr>
        <w:t xml:space="preserve"> reading, calendar etc. The main advantage of </w:t>
      </w:r>
      <w:proofErr w:type="spellStart"/>
      <w:r w:rsidRPr="00A12DA6">
        <w:rPr>
          <w:rFonts w:ascii="CMR9" w:hAnsi="CMR9" w:cs="CMR9"/>
          <w:szCs w:val="18"/>
        </w:rPr>
        <w:t>Emacs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35389E5D" w14:textId="77777777" w:rsidR="008874CA" w:rsidRPr="00A12DA6" w:rsidDel="009F46B6" w:rsidRDefault="008874CA" w:rsidP="008874CA">
      <w:pPr>
        <w:autoSpaceDE w:val="0"/>
        <w:autoSpaceDN w:val="0"/>
        <w:adjustRightInd w:val="0"/>
        <w:spacing w:after="0" w:line="240" w:lineRule="auto"/>
        <w:rPr>
          <w:del w:id="216" w:author="studytodayusa" w:date="2014-10-27T15:30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peak</w:t>
      </w:r>
      <w:proofErr w:type="gramEnd"/>
      <w:r w:rsidRPr="00A12DA6">
        <w:rPr>
          <w:rFonts w:ascii="CMR9" w:hAnsi="CMR9" w:cs="CMR9"/>
          <w:szCs w:val="18"/>
        </w:rPr>
        <w:t xml:space="preserve"> is that with some proper training it </w:t>
      </w:r>
      <w:proofErr w:type="spellStart"/>
      <w:r w:rsidRPr="00A12DA6">
        <w:rPr>
          <w:rFonts w:ascii="CMR9" w:hAnsi="CMR9" w:cs="CMR9"/>
          <w:szCs w:val="18"/>
        </w:rPr>
        <w:t>can</w:t>
      </w:r>
      <w:del w:id="217" w:author="studytodayusa" w:date="2014-10-27T15:30:00Z">
        <w:r w:rsidRPr="00A12DA6" w:rsidDel="009F46B6">
          <w:rPr>
            <w:rFonts w:ascii="CMR9" w:hAnsi="CMR9" w:cs="CMR9"/>
            <w:szCs w:val="18"/>
          </w:rPr>
          <w:delText xml:space="preserve"> give very high</w:delText>
        </w:r>
      </w:del>
    </w:p>
    <w:p w14:paraId="58203039" w14:textId="77777777" w:rsidR="008874CA" w:rsidRPr="00A12DA6" w:rsidRDefault="008874CA" w:rsidP="009F46B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218" w:author="studytodayusa" w:date="2014-10-27T15:30:00Z">
        <w:r w:rsidRPr="00A12DA6" w:rsidDel="009F46B6">
          <w:rPr>
            <w:rFonts w:ascii="CMR9" w:hAnsi="CMR9" w:cs="CMR9"/>
            <w:szCs w:val="18"/>
          </w:rPr>
          <w:delText>speed of work</w:delText>
        </w:r>
      </w:del>
      <w:proofErr w:type="gramStart"/>
      <w:ins w:id="219" w:author="studytodayusa" w:date="2014-10-27T15:30:00Z">
        <w:r w:rsidR="009F46B6">
          <w:rPr>
            <w:rFonts w:ascii="CMR9" w:hAnsi="CMR9" w:cs="CMR9"/>
            <w:szCs w:val="18"/>
          </w:rPr>
          <w:t>help</w:t>
        </w:r>
        <w:proofErr w:type="spellEnd"/>
        <w:proofErr w:type="gramEnd"/>
        <w:r w:rsidR="009F46B6">
          <w:rPr>
            <w:rFonts w:ascii="CMR9" w:hAnsi="CMR9" w:cs="CMR9"/>
            <w:szCs w:val="18"/>
          </w:rPr>
          <w:t xml:space="preserve"> users to be highly efficient</w:t>
        </w:r>
      </w:ins>
      <w:r w:rsidRPr="00A12DA6">
        <w:rPr>
          <w:rFonts w:ascii="CMR9" w:hAnsi="CMR9" w:cs="CMR9"/>
          <w:szCs w:val="18"/>
        </w:rPr>
        <w:t xml:space="preserve"> (</w:t>
      </w:r>
      <w:del w:id="220" w:author="studytodayusa" w:date="2014-10-27T15:30:00Z">
        <w:r w:rsidRPr="00A12DA6" w:rsidDel="009F46B6">
          <w:rPr>
            <w:rFonts w:ascii="CMR9" w:hAnsi="CMR9" w:cs="CMR9"/>
            <w:szCs w:val="18"/>
          </w:rPr>
          <w:delText>that even comparable with speed of</w:delText>
        </w:r>
      </w:del>
      <w:ins w:id="221" w:author="studytodayusa" w:date="2014-10-27T15:30:00Z">
        <w:r w:rsidR="009F46B6">
          <w:rPr>
            <w:rFonts w:ascii="CMR9" w:hAnsi="CMR9" w:cs="CMR9"/>
            <w:szCs w:val="18"/>
          </w:rPr>
          <w:t xml:space="preserve">almost to the level of </w:t>
        </w:r>
      </w:ins>
      <w:r w:rsidRPr="00A12DA6">
        <w:rPr>
          <w:rFonts w:ascii="CMR9" w:hAnsi="CMR9" w:cs="CMR9"/>
          <w:szCs w:val="18"/>
        </w:rPr>
        <w:t xml:space="preserve"> </w:t>
      </w:r>
      <w:ins w:id="222" w:author="studytodayusa" w:date="2014-10-28T11:49:00Z">
        <w:r w:rsidR="0093124B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sighted</w:t>
      </w:r>
    </w:p>
    <w:p w14:paraId="65E6DDC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user</w:t>
      </w:r>
      <w:proofErr w:type="gramEnd"/>
      <w:r w:rsidRPr="00A12DA6">
        <w:rPr>
          <w:rFonts w:ascii="CMR9" w:hAnsi="CMR9" w:cs="CMR9"/>
          <w:szCs w:val="18"/>
        </w:rPr>
        <w:t xml:space="preserve">). We </w:t>
      </w:r>
      <w:del w:id="223" w:author="studytodayusa" w:date="2014-10-27T15:31:00Z">
        <w:r w:rsidRPr="00A12DA6" w:rsidDel="00831AC7">
          <w:rPr>
            <w:rFonts w:ascii="CMR9" w:hAnsi="CMR9" w:cs="CMR9"/>
            <w:szCs w:val="18"/>
          </w:rPr>
          <w:delText>are intended to respect</w:delText>
        </w:r>
      </w:del>
      <w:ins w:id="224" w:author="studytodayusa" w:date="2014-10-27T15:31:00Z">
        <w:r w:rsidR="00831AC7">
          <w:rPr>
            <w:rFonts w:ascii="CMR9" w:hAnsi="CMR9" w:cs="CMR9"/>
            <w:szCs w:val="18"/>
          </w:rPr>
          <w:t xml:space="preserve">wanted to </w:t>
        </w:r>
        <w:proofErr w:type="gramStart"/>
        <w:r w:rsidR="00831AC7">
          <w:rPr>
            <w:rFonts w:ascii="CMR9" w:hAnsi="CMR9" w:cs="CMR9"/>
            <w:szCs w:val="18"/>
          </w:rPr>
          <w:t xml:space="preserve">keep </w:t>
        </w:r>
      </w:ins>
      <w:r w:rsidRPr="00A12DA6">
        <w:rPr>
          <w:rFonts w:ascii="CMR9" w:hAnsi="CMR9" w:cs="CMR9"/>
          <w:szCs w:val="18"/>
        </w:rPr>
        <w:t xml:space="preserve"> all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225" w:author="studytodayusa" w:date="2014-10-27T15:31:00Z">
        <w:r w:rsidR="00831AC7">
          <w:rPr>
            <w:rFonts w:ascii="CMR9" w:hAnsi="CMR9" w:cs="CMR9"/>
            <w:szCs w:val="18"/>
          </w:rPr>
          <w:t xml:space="preserve">of the </w:t>
        </w:r>
      </w:ins>
      <w:r w:rsidRPr="00A12DA6">
        <w:rPr>
          <w:rFonts w:ascii="CMR9" w:hAnsi="CMR9" w:cs="CMR9"/>
          <w:szCs w:val="18"/>
        </w:rPr>
        <w:t>positive parts of that</w:t>
      </w:r>
    </w:p>
    <w:p w14:paraId="64D6609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interesting</w:t>
      </w:r>
      <w:proofErr w:type="gramEnd"/>
      <w:r w:rsidRPr="00A12DA6">
        <w:rPr>
          <w:rFonts w:ascii="CMR9" w:hAnsi="CMR9" w:cs="CMR9"/>
          <w:szCs w:val="18"/>
        </w:rPr>
        <w:t xml:space="preserve"> experience. However, unfortunately, it has a lot</w:t>
      </w:r>
    </w:p>
    <w:p w14:paraId="0F45AB5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restrictions existing mostly as </w:t>
      </w:r>
      <w:ins w:id="226" w:author="studytodayusa" w:date="2014-10-28T11:49:00Z">
        <w:r w:rsidR="0093124B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consequence</w:t>
      </w:r>
      <w:del w:id="227" w:author="studytodayusa" w:date="2014-10-28T11:49:00Z">
        <w:r w:rsidRPr="00A12DA6" w:rsidDel="0093124B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of its add-</w:t>
      </w:r>
    </w:p>
    <w:p w14:paraId="7ECB4B4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on</w:t>
      </w:r>
      <w:proofErr w:type="gramEnd"/>
      <w:r w:rsidRPr="00A12DA6">
        <w:rPr>
          <w:rFonts w:ascii="CMR9" w:hAnsi="CMR9" w:cs="CMR9"/>
          <w:szCs w:val="18"/>
        </w:rPr>
        <w:t xml:space="preserve"> nature (GNU </w:t>
      </w:r>
      <w:proofErr w:type="spellStart"/>
      <w:r w:rsidRPr="00A12DA6">
        <w:rPr>
          <w:rFonts w:ascii="CMR9" w:hAnsi="CMR9" w:cs="CMR9"/>
          <w:szCs w:val="18"/>
        </w:rPr>
        <w:t>Emacs</w:t>
      </w:r>
      <w:proofErr w:type="spellEnd"/>
      <w:r w:rsidRPr="00A12DA6">
        <w:rPr>
          <w:rFonts w:ascii="CMR9" w:hAnsi="CMR9" w:cs="CMR9"/>
          <w:szCs w:val="18"/>
        </w:rPr>
        <w:t xml:space="preserve"> has nothing close </w:t>
      </w:r>
      <w:commentRangeStart w:id="228"/>
      <w:r w:rsidRPr="00A12DA6">
        <w:rPr>
          <w:rFonts w:ascii="CMR9" w:hAnsi="CMR9" w:cs="CMR9"/>
          <w:szCs w:val="18"/>
        </w:rPr>
        <w:t>to applications</w:t>
      </w:r>
      <w:commentRangeEnd w:id="228"/>
      <w:r w:rsidR="00831AC7">
        <w:rPr>
          <w:rStyle w:val="CommentReference"/>
        </w:rPr>
        <w:commentReference w:id="228"/>
      </w:r>
      <w:r w:rsidRPr="00A12DA6">
        <w:rPr>
          <w:rFonts w:ascii="CMR9" w:hAnsi="CMR9" w:cs="CMR9"/>
          <w:szCs w:val="18"/>
        </w:rPr>
        <w:t>).</w:t>
      </w:r>
    </w:p>
    <w:p w14:paraId="5813A36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All weak </w:t>
      </w:r>
      <w:del w:id="229" w:author="studytodayusa" w:date="2014-10-27T15:31:00Z">
        <w:r w:rsidRPr="00A12DA6" w:rsidDel="00831AC7">
          <w:rPr>
            <w:rFonts w:ascii="CMR9" w:hAnsi="CMR9" w:cs="CMR9"/>
            <w:szCs w:val="18"/>
          </w:rPr>
          <w:delText xml:space="preserve">characteristics </w:delText>
        </w:r>
      </w:del>
      <w:ins w:id="230" w:author="studytodayusa" w:date="2014-10-27T15:31:00Z">
        <w:r w:rsidR="00831AC7">
          <w:rPr>
            <w:rFonts w:ascii="CMR9" w:hAnsi="CMR9" w:cs="CMR9"/>
            <w:szCs w:val="18"/>
          </w:rPr>
          <w:t>points</w:t>
        </w:r>
        <w:r w:rsidR="00831AC7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of </w:t>
      </w:r>
      <w:proofErr w:type="spellStart"/>
      <w:r w:rsidRPr="00A12DA6">
        <w:rPr>
          <w:rFonts w:ascii="CMR9" w:hAnsi="CMR9" w:cs="CMR9"/>
          <w:szCs w:val="18"/>
        </w:rPr>
        <w:t>emacspeak</w:t>
      </w:r>
      <w:proofErr w:type="spellEnd"/>
      <w:r w:rsidRPr="00A12DA6">
        <w:rPr>
          <w:rFonts w:ascii="CMR9" w:hAnsi="CMR9" w:cs="CMR9"/>
          <w:szCs w:val="18"/>
        </w:rPr>
        <w:t xml:space="preserve"> have been analyzed</w:t>
      </w:r>
    </w:p>
    <w:p w14:paraId="046FB04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in</w:t>
      </w:r>
      <w:proofErr w:type="gramEnd"/>
      <w:r w:rsidRPr="00A12DA6">
        <w:rPr>
          <w:rFonts w:ascii="CMR9" w:hAnsi="CMR9" w:cs="CMR9"/>
          <w:szCs w:val="18"/>
        </w:rPr>
        <w:t xml:space="preserve"> our previous publication [18] in detail</w:t>
      </w:r>
      <w:del w:id="231" w:author="studytodayusa" w:date="2014-10-27T15:32:00Z">
        <w:r w:rsidRPr="00A12DA6" w:rsidDel="00831AC7">
          <w:rPr>
            <w:rFonts w:ascii="CMR9" w:hAnsi="CMR9" w:cs="CMR9"/>
            <w:szCs w:val="18"/>
          </w:rPr>
          <w:delText>es</w:delText>
        </w:r>
      </w:del>
      <w:r w:rsidRPr="00A12DA6">
        <w:rPr>
          <w:rFonts w:ascii="CMR9" w:hAnsi="CMR9" w:cs="CMR9"/>
          <w:szCs w:val="18"/>
        </w:rPr>
        <w:t>.</w:t>
      </w:r>
    </w:p>
    <w:p w14:paraId="4BC99CA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Dolphin</w:t>
      </w:r>
      <w:del w:id="232" w:author="studytodayusa" w:date="2014-10-27T15:33:00Z">
        <w:r w:rsidRPr="00A12DA6" w:rsidDel="00831AC7">
          <w:rPr>
            <w:rFonts w:ascii="CMR9" w:hAnsi="CMR9" w:cs="CMR9"/>
            <w:szCs w:val="18"/>
          </w:rPr>
          <w:delText>e</w:delText>
        </w:r>
      </w:del>
      <w:r w:rsidRPr="00A12DA6">
        <w:rPr>
          <w:rFonts w:ascii="CMR9" w:hAnsi="CMR9" w:cs="CMR9"/>
          <w:szCs w:val="18"/>
        </w:rPr>
        <w:t xml:space="preserve"> Guide is a high-level screen reader with a lot of ad-</w:t>
      </w:r>
    </w:p>
    <w:p w14:paraId="108BBA3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lastRenderedPageBreak/>
        <w:t>ditional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information about user interface for</w:t>
      </w:r>
      <w:ins w:id="233" w:author="studytodayusa" w:date="2014-10-27T15:32:00Z">
        <w:r w:rsidR="00831AC7">
          <w:rPr>
            <w:rFonts w:ascii="CMR9" w:hAnsi="CMR9" w:cs="CMR9"/>
            <w:szCs w:val="18"/>
          </w:rPr>
          <w:t xml:space="preserve"> a</w:t>
        </w:r>
      </w:ins>
      <w:r w:rsidRPr="00A12DA6">
        <w:rPr>
          <w:rFonts w:ascii="CMR9" w:hAnsi="CMR9" w:cs="CMR9"/>
          <w:szCs w:val="18"/>
        </w:rPr>
        <w:t xml:space="preserve"> fixed number</w:t>
      </w:r>
    </w:p>
    <w:p w14:paraId="5B739A0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particular applications. It obscures interaction with these</w:t>
      </w:r>
    </w:p>
    <w:p w14:paraId="7CE82A3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applications</w:t>
      </w:r>
      <w:proofErr w:type="gramEnd"/>
      <w:r w:rsidRPr="00A12DA6">
        <w:rPr>
          <w:rFonts w:ascii="CMR9" w:hAnsi="CMR9" w:cs="CMR9"/>
          <w:szCs w:val="18"/>
        </w:rPr>
        <w:t xml:space="preserve"> and replaces it with its own very user-friendly</w:t>
      </w:r>
    </w:p>
    <w:p w14:paraId="71A9A5D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environment</w:t>
      </w:r>
      <w:proofErr w:type="gramEnd"/>
      <w:r w:rsidRPr="00A12DA6">
        <w:rPr>
          <w:rFonts w:ascii="CMR9" w:hAnsi="CMR9" w:cs="CMR9"/>
          <w:szCs w:val="18"/>
        </w:rPr>
        <w:t xml:space="preserve">. Although Dolphin Guide is </w:t>
      </w:r>
      <w:del w:id="234" w:author="studytodayusa" w:date="2014-10-27T15:33:00Z">
        <w:r w:rsidRPr="00A12DA6" w:rsidDel="00831AC7">
          <w:rPr>
            <w:rFonts w:ascii="CMR9" w:hAnsi="CMR9" w:cs="CMR9"/>
            <w:szCs w:val="18"/>
          </w:rPr>
          <w:delText>really</w:delText>
        </w:r>
      </w:del>
      <w:r w:rsidRPr="00A12DA6">
        <w:rPr>
          <w:rFonts w:ascii="CMR9" w:hAnsi="CMR9" w:cs="CMR9"/>
          <w:szCs w:val="18"/>
        </w:rPr>
        <w:t xml:space="preserve"> able to be</w:t>
      </w:r>
    </w:p>
    <w:p w14:paraId="144B821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</w:t>
      </w:r>
      <w:proofErr w:type="gramEnd"/>
      <w:r w:rsidRPr="00A12DA6">
        <w:rPr>
          <w:rFonts w:ascii="CMR9" w:hAnsi="CMR9" w:cs="CMR9"/>
          <w:szCs w:val="18"/>
        </w:rPr>
        <w:t xml:space="preserve"> solution for inexperienced users</w:t>
      </w:r>
      <w:ins w:id="235" w:author="studytodayusa" w:date="2014-10-27T15:33:00Z">
        <w:r w:rsidR="00831AC7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it cannot be considered</w:t>
      </w:r>
    </w:p>
    <w:p w14:paraId="2FC9AE1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as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236" w:author="studytodayusa" w:date="2014-10-27T15:33:00Z">
        <w:r w:rsidR="00831AC7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flexible environment providing high </w:t>
      </w:r>
      <w:del w:id="237" w:author="studytodayusa" w:date="2014-10-27T15:33:00Z">
        <w:r w:rsidRPr="00A12DA6" w:rsidDel="00831AC7">
          <w:rPr>
            <w:rFonts w:ascii="CMR9" w:hAnsi="CMR9" w:cs="CMR9"/>
            <w:szCs w:val="18"/>
          </w:rPr>
          <w:delText>speed of work</w:delText>
        </w:r>
      </w:del>
      <w:proofErr w:type="spellStart"/>
      <w:ins w:id="238" w:author="studytodayusa" w:date="2014-10-27T15:33:00Z">
        <w:r w:rsidR="00831AC7">
          <w:rPr>
            <w:rFonts w:ascii="CMR9" w:hAnsi="CMR9" w:cs="CMR9"/>
            <w:szCs w:val="18"/>
          </w:rPr>
          <w:t>efficency</w:t>
        </w:r>
        <w:proofErr w:type="spellEnd"/>
        <w:r w:rsidR="00831AC7">
          <w:rPr>
            <w:rFonts w:ascii="CMR9" w:hAnsi="CMR9" w:cs="CMR9"/>
            <w:szCs w:val="18"/>
          </w:rPr>
          <w:t xml:space="preserve"> for users</w:t>
        </w:r>
      </w:ins>
      <w:r w:rsidRPr="00A12DA6">
        <w:rPr>
          <w:rFonts w:ascii="CMR9" w:hAnsi="CMR9" w:cs="CMR9"/>
          <w:szCs w:val="18"/>
        </w:rPr>
        <w:t xml:space="preserve"> be-</w:t>
      </w:r>
    </w:p>
    <w:p w14:paraId="6728F2C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cause</w:t>
      </w:r>
      <w:proofErr w:type="gramEnd"/>
      <w:r w:rsidRPr="00A12DA6">
        <w:rPr>
          <w:rFonts w:ascii="CMR9" w:hAnsi="CMR9" w:cs="CMR9"/>
          <w:szCs w:val="18"/>
        </w:rPr>
        <w:t xml:space="preserve"> it handles only</w:t>
      </w:r>
      <w:ins w:id="239" w:author="studytodayusa" w:date="2014-10-27T15:34:00Z">
        <w:r w:rsidR="00831AC7">
          <w:rPr>
            <w:rFonts w:ascii="CMR9" w:hAnsi="CMR9" w:cs="CMR9"/>
            <w:szCs w:val="18"/>
          </w:rPr>
          <w:t xml:space="preserve"> a</w:t>
        </w:r>
      </w:ins>
      <w:r w:rsidRPr="00A12DA6">
        <w:rPr>
          <w:rFonts w:ascii="CMR9" w:hAnsi="CMR9" w:cs="CMR9"/>
          <w:szCs w:val="18"/>
        </w:rPr>
        <w:t xml:space="preserve"> fixed number of use</w:t>
      </w:r>
      <w:ins w:id="240" w:author="studytodayusa" w:date="2014-10-27T15:34:00Z">
        <w:r w:rsidR="00831AC7">
          <w:rPr>
            <w:rFonts w:ascii="CMR9" w:hAnsi="CMR9" w:cs="CMR9"/>
            <w:szCs w:val="18"/>
          </w:rPr>
          <w:t>r</w:t>
        </w:r>
      </w:ins>
      <w:r w:rsidRPr="00A12DA6">
        <w:rPr>
          <w:rFonts w:ascii="CMR9" w:hAnsi="CMR9" w:cs="CMR9"/>
          <w:szCs w:val="18"/>
        </w:rPr>
        <w:t xml:space="preserve"> cases. In addition,</w:t>
      </w:r>
    </w:p>
    <w:p w14:paraId="28F7E77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Dolphin Guide needs a complete OS (Microsoft Windows)</w:t>
      </w:r>
    </w:p>
    <w:p w14:paraId="497761C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work</w:t>
      </w:r>
      <w:del w:id="241" w:author="studytodayusa" w:date="2014-10-28T11:50:00Z">
        <w:r w:rsidRPr="00A12DA6" w:rsidDel="0093124B">
          <w:rPr>
            <w:rFonts w:ascii="CMR9" w:hAnsi="CMR9" w:cs="CMR9"/>
            <w:szCs w:val="18"/>
          </w:rPr>
          <w:delText xml:space="preserve"> on</w:delText>
        </w:r>
      </w:del>
      <w:r w:rsidRPr="00A12DA6">
        <w:rPr>
          <w:rFonts w:ascii="CMR9" w:hAnsi="CMR9" w:cs="CMR9"/>
          <w:szCs w:val="18"/>
        </w:rPr>
        <w:t>.</w:t>
      </w:r>
    </w:p>
    <w:p w14:paraId="03EFB75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These problems are also </w:t>
      </w:r>
      <w:del w:id="242" w:author="studytodayusa" w:date="2014-10-27T15:34:00Z">
        <w:r w:rsidRPr="00A12DA6" w:rsidDel="00831AC7">
          <w:rPr>
            <w:rFonts w:ascii="CMR9" w:hAnsi="CMR9" w:cs="CMR9"/>
            <w:szCs w:val="18"/>
          </w:rPr>
          <w:delText>actual for</w:delText>
        </w:r>
      </w:del>
      <w:ins w:id="243" w:author="studytodayusa" w:date="2014-10-27T15:34:00Z">
        <w:r w:rsidR="00831AC7">
          <w:rPr>
            <w:rFonts w:ascii="CMR9" w:hAnsi="CMR9" w:cs="CMR9"/>
            <w:szCs w:val="18"/>
          </w:rPr>
          <w:t>inherent in</w:t>
        </w:r>
      </w:ins>
      <w:r w:rsidRPr="00A12DA6">
        <w:rPr>
          <w:rFonts w:ascii="CMR9" w:hAnsi="CMR9" w:cs="CMR9"/>
          <w:szCs w:val="18"/>
        </w:rPr>
        <w:t xml:space="preserve"> Adriane except</w:t>
      </w:r>
      <w:del w:id="244" w:author="studytodayusa" w:date="2014-10-27T15:34:00Z">
        <w:r w:rsidRPr="00A12DA6" w:rsidDel="00831AC7">
          <w:rPr>
            <w:rFonts w:ascii="CMR9" w:hAnsi="CMR9" w:cs="CMR9"/>
            <w:szCs w:val="18"/>
          </w:rPr>
          <w:delText>ing</w:delText>
        </w:r>
      </w:del>
      <w:r w:rsidRPr="00A12DA6">
        <w:rPr>
          <w:rFonts w:ascii="CMR9" w:hAnsi="CMR9" w:cs="CMR9"/>
          <w:szCs w:val="18"/>
        </w:rPr>
        <w:t xml:space="preserve"> that</w:t>
      </w:r>
    </w:p>
    <w:p w14:paraId="1E592B1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it</w:t>
      </w:r>
      <w:proofErr w:type="gramEnd"/>
      <w:r w:rsidRPr="00A12DA6">
        <w:rPr>
          <w:rFonts w:ascii="CMR9" w:hAnsi="CMR9" w:cs="CMR9"/>
          <w:szCs w:val="18"/>
        </w:rPr>
        <w:t xml:space="preserve"> is based on </w:t>
      </w:r>
      <w:ins w:id="245" w:author="studytodayusa" w:date="2014-10-27T15:35:00Z">
        <w:r w:rsidR="00831AC7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Gnu/Linux distribution. It involves a number</w:t>
      </w:r>
    </w:p>
    <w:p w14:paraId="5DD805A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applications for various tasks which were wrapped with</w:t>
      </w:r>
    </w:p>
    <w:p w14:paraId="435E874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speech-enabled</w:t>
      </w:r>
      <w:proofErr w:type="gramEnd"/>
      <w:r w:rsidRPr="00A12DA6">
        <w:rPr>
          <w:rFonts w:ascii="CMR9" w:hAnsi="CMR9" w:cs="CMR9"/>
          <w:szCs w:val="18"/>
        </w:rPr>
        <w:t xml:space="preserve"> interactions. Adriane cannot be considered</w:t>
      </w:r>
    </w:p>
    <w:p w14:paraId="1C7888E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as</w:t>
      </w:r>
      <w:proofErr w:type="gramEnd"/>
      <w:r w:rsidRPr="00A12DA6">
        <w:rPr>
          <w:rFonts w:ascii="CMR9" w:hAnsi="CMR9" w:cs="CMR9"/>
          <w:szCs w:val="18"/>
        </w:rPr>
        <w:t xml:space="preserve"> a platform for constructing new accessible applications</w:t>
      </w:r>
    </w:p>
    <w:p w14:paraId="572A000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because</w:t>
      </w:r>
      <w:proofErr w:type="gramEnd"/>
      <w:r w:rsidRPr="00A12DA6">
        <w:rPr>
          <w:rFonts w:ascii="CMR9" w:hAnsi="CMR9" w:cs="CMR9"/>
          <w:szCs w:val="18"/>
        </w:rPr>
        <w:t xml:space="preserve"> it hasn’t any </w:t>
      </w:r>
      <w:commentRangeStart w:id="246"/>
      <w:r w:rsidRPr="00A12DA6">
        <w:rPr>
          <w:rFonts w:ascii="CMR9" w:hAnsi="CMR9" w:cs="CMR9"/>
          <w:szCs w:val="18"/>
        </w:rPr>
        <w:t xml:space="preserve">strict conception </w:t>
      </w:r>
      <w:commentRangeEnd w:id="246"/>
      <w:r w:rsidR="00831AC7">
        <w:rPr>
          <w:rStyle w:val="CommentReference"/>
        </w:rPr>
        <w:commentReference w:id="246"/>
      </w:r>
      <w:r w:rsidRPr="00A12DA6">
        <w:rPr>
          <w:rFonts w:ascii="CMR9" w:hAnsi="CMR9" w:cs="CMR9"/>
          <w:szCs w:val="18"/>
        </w:rPr>
        <w:t>(although its inter-</w:t>
      </w:r>
    </w:p>
    <w:p w14:paraId="014F15A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face</w:t>
      </w:r>
      <w:proofErr w:type="gramEnd"/>
      <w:r w:rsidRPr="00A12DA6">
        <w:rPr>
          <w:rFonts w:ascii="CMR9" w:hAnsi="CMR9" w:cs="CMR9"/>
          <w:szCs w:val="18"/>
        </w:rPr>
        <w:t xml:space="preserve"> could be considered as quite consistent) and </w:t>
      </w:r>
      <w:ins w:id="247" w:author="studytodayusa" w:date="2014-10-27T15:35:00Z">
        <w:r w:rsidR="00831AC7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components</w:t>
      </w:r>
    </w:p>
    <w:p w14:paraId="51FDB79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it</w:t>
      </w:r>
      <w:proofErr w:type="gramEnd"/>
      <w:r w:rsidRPr="00A12DA6">
        <w:rPr>
          <w:rFonts w:ascii="CMR9" w:hAnsi="CMR9" w:cs="CMR9"/>
          <w:szCs w:val="18"/>
        </w:rPr>
        <w:t xml:space="preserve"> uses are based on the Dialog [23] utility and Bash scripts</w:t>
      </w:r>
    </w:p>
    <w:p w14:paraId="0D78667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[14].</w:t>
      </w:r>
    </w:p>
    <w:p w14:paraId="5EFE821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2.3 Pro</w:t>
      </w:r>
      <w:ins w:id="248" w:author="studytodayusa" w:date="2014-10-27T15:35:00Z">
        <w:r w:rsidR="00831AC7">
          <w:rPr>
            <w:rFonts w:ascii="Times New Roman" w:hAnsi="Times New Roman" w:cs="Times New Roman"/>
            <w:b/>
            <w:bCs/>
            <w:sz w:val="32"/>
            <w:szCs w:val="24"/>
          </w:rPr>
          <w:t>s</w:t>
        </w:r>
      </w:ins>
      <w:r w:rsidRPr="00A12DA6">
        <w:rPr>
          <w:rFonts w:ascii="Times New Roman" w:hAnsi="Times New Roman" w:cs="Times New Roman"/>
          <w:b/>
          <w:bCs/>
          <w:sz w:val="32"/>
          <w:szCs w:val="24"/>
        </w:rPr>
        <w:t xml:space="preserve"> and </w:t>
      </w:r>
      <w:del w:id="249" w:author="studytodayusa" w:date="2014-10-27T11:52:00Z">
        <w:r w:rsidRPr="00A12DA6" w:rsidDel="00482C50">
          <w:rPr>
            <w:rFonts w:ascii="Times New Roman" w:hAnsi="Times New Roman" w:cs="Times New Roman"/>
            <w:b/>
            <w:bCs/>
            <w:sz w:val="32"/>
            <w:szCs w:val="24"/>
          </w:rPr>
          <w:delText>contra</w:delText>
        </w:r>
      </w:del>
      <w:ins w:id="250" w:author="studytodayusa" w:date="2014-10-27T11:52:00Z">
        <w:r w:rsidR="00482C50">
          <w:rPr>
            <w:rFonts w:ascii="Times New Roman" w:hAnsi="Times New Roman" w:cs="Times New Roman"/>
            <w:b/>
            <w:bCs/>
            <w:sz w:val="32"/>
            <w:szCs w:val="24"/>
          </w:rPr>
          <w:t>Cons</w:t>
        </w:r>
      </w:ins>
    </w:p>
    <w:p w14:paraId="64D0CCE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Let </w:t>
      </w:r>
      <w:ins w:id="251" w:author="studytodayusa" w:date="2014-10-27T15:46:00Z">
        <w:r w:rsidR="007520F5">
          <w:rPr>
            <w:rFonts w:ascii="CMR9" w:hAnsi="CMR9" w:cs="CMR9"/>
            <w:szCs w:val="18"/>
          </w:rPr>
          <w:t xml:space="preserve">us </w:t>
        </w:r>
      </w:ins>
      <w:r w:rsidRPr="00A12DA6">
        <w:rPr>
          <w:rFonts w:ascii="CMR9" w:hAnsi="CMR9" w:cs="CMR9"/>
          <w:szCs w:val="18"/>
        </w:rPr>
        <w:t xml:space="preserve">consider all </w:t>
      </w:r>
      <w:ins w:id="252" w:author="studytodayusa" w:date="2014-10-27T15:47:00Z">
        <w:r w:rsidR="007520F5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reasons why our </w:t>
      </w:r>
      <w:commentRangeStart w:id="253"/>
      <w:del w:id="254" w:author="studytodayusa" w:date="2014-10-27T15:48:00Z">
        <w:r w:rsidRPr="00A12DA6" w:rsidDel="007520F5">
          <w:rPr>
            <w:rFonts w:ascii="CMR9" w:hAnsi="CMR9" w:cs="CMR9"/>
            <w:szCs w:val="18"/>
          </w:rPr>
          <w:delText>conception</w:delText>
        </w:r>
      </w:del>
      <w:commentRangeEnd w:id="253"/>
      <w:r w:rsidR="007520F5">
        <w:rPr>
          <w:rStyle w:val="CommentReference"/>
        </w:rPr>
        <w:commentReference w:id="253"/>
      </w:r>
      <w:del w:id="255" w:author="studytodayusa" w:date="2014-10-27T15:48:00Z">
        <w:r w:rsidRPr="00A12DA6" w:rsidDel="007520F5">
          <w:rPr>
            <w:rFonts w:ascii="CMR9" w:hAnsi="CMR9" w:cs="CMR9"/>
            <w:szCs w:val="18"/>
          </w:rPr>
          <w:delText xml:space="preserve"> </w:delText>
        </w:r>
      </w:del>
      <w:ins w:id="256" w:author="studytodayusa" w:date="2014-10-27T15:48:00Z">
        <w:r w:rsidR="007520F5">
          <w:rPr>
            <w:rFonts w:ascii="CMR9" w:hAnsi="CMR9" w:cs="CMR9"/>
            <w:szCs w:val="18"/>
          </w:rPr>
          <w:t>application</w:t>
        </w:r>
        <w:r w:rsidR="007520F5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makes sense</w:t>
      </w:r>
    </w:p>
    <w:p w14:paraId="39515DA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and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257" w:author="studytodayusa" w:date="2014-10-27T15:48:00Z">
        <w:r w:rsidRPr="00A12DA6" w:rsidDel="007520F5">
          <w:rPr>
            <w:rFonts w:ascii="CMR9" w:hAnsi="CMR9" w:cs="CMR9"/>
            <w:szCs w:val="18"/>
          </w:rPr>
          <w:delText>in opposite the</w:delText>
        </w:r>
      </w:del>
      <w:ins w:id="258" w:author="studytodayusa" w:date="2014-10-27T15:48:00Z">
        <w:r w:rsidR="007520F5">
          <w:rPr>
            <w:rFonts w:ascii="CMR9" w:hAnsi="CMR9" w:cs="CMR9"/>
            <w:szCs w:val="18"/>
          </w:rPr>
          <w:t xml:space="preserve"> look at</w:t>
        </w:r>
      </w:ins>
      <w:r w:rsidRPr="00A12DA6">
        <w:rPr>
          <w:rFonts w:ascii="CMR9" w:hAnsi="CMR9" w:cs="CMR9"/>
          <w:szCs w:val="18"/>
        </w:rPr>
        <w:t xml:space="preserve"> arguments </w:t>
      </w:r>
      <w:ins w:id="259" w:author="studytodayusa" w:date="2014-10-27T15:49:00Z">
        <w:r w:rsidR="007520F5">
          <w:rPr>
            <w:rFonts w:ascii="CMR9" w:hAnsi="CMR9" w:cs="CMR9"/>
            <w:szCs w:val="18"/>
          </w:rPr>
          <w:t xml:space="preserve">for </w:t>
        </w:r>
      </w:ins>
      <w:r w:rsidRPr="00A12DA6">
        <w:rPr>
          <w:rFonts w:ascii="CMR9" w:hAnsi="CMR9" w:cs="CMR9"/>
          <w:szCs w:val="18"/>
        </w:rPr>
        <w:t>why it could have some weak</w:t>
      </w:r>
    </w:p>
    <w:p w14:paraId="0182E88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characteristics</w:t>
      </w:r>
      <w:proofErr w:type="gramEnd"/>
      <w:r w:rsidRPr="00A12DA6">
        <w:rPr>
          <w:rFonts w:ascii="CMR9" w:hAnsi="CMR9" w:cs="CMR9"/>
          <w:szCs w:val="18"/>
        </w:rPr>
        <w:t xml:space="preserve">. </w:t>
      </w:r>
      <w:del w:id="260" w:author="studytodayusa" w:date="2014-10-27T15:49:00Z">
        <w:r w:rsidRPr="00A12DA6" w:rsidDel="007520F5">
          <w:rPr>
            <w:rFonts w:ascii="CMR9" w:hAnsi="CMR9" w:cs="CMR9"/>
            <w:szCs w:val="18"/>
          </w:rPr>
          <w:delText>For statements of possible critic</w:delText>
        </w:r>
      </w:del>
      <w:ins w:id="261" w:author="studytodayusa" w:date="2014-10-27T15:49:00Z">
        <w:r w:rsidR="007520F5">
          <w:rPr>
            <w:rFonts w:ascii="CMR9" w:hAnsi="CMR9" w:cs="CMR9"/>
            <w:szCs w:val="18"/>
          </w:rPr>
          <w:t xml:space="preserve">To respond to </w:t>
        </w:r>
        <w:proofErr w:type="spellStart"/>
        <w:r w:rsidR="007520F5">
          <w:rPr>
            <w:rFonts w:ascii="CMR9" w:hAnsi="CMR9" w:cs="CMR9"/>
            <w:szCs w:val="18"/>
          </w:rPr>
          <w:t>critisism</w:t>
        </w:r>
      </w:ins>
      <w:proofErr w:type="spellEnd"/>
      <w:r w:rsidRPr="00A12DA6">
        <w:rPr>
          <w:rFonts w:ascii="CMR9" w:hAnsi="CMR9" w:cs="CMR9"/>
          <w:szCs w:val="18"/>
        </w:rPr>
        <w:t>, which we</w:t>
      </w:r>
    </w:p>
    <w:p w14:paraId="161F252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may</w:t>
      </w:r>
      <w:proofErr w:type="gramEnd"/>
      <w:r w:rsidRPr="00A12DA6">
        <w:rPr>
          <w:rFonts w:ascii="CMR9" w:hAnsi="CMR9" w:cs="CMR9"/>
          <w:szCs w:val="18"/>
        </w:rPr>
        <w:t xml:space="preserve"> expect, we </w:t>
      </w:r>
      <w:ins w:id="262" w:author="studytodayusa" w:date="2014-10-27T15:50:00Z">
        <w:r w:rsidR="007520F5">
          <w:rPr>
            <w:rFonts w:ascii="CMR9" w:hAnsi="CMR9" w:cs="CMR9"/>
            <w:szCs w:val="18"/>
          </w:rPr>
          <w:t xml:space="preserve">will </w:t>
        </w:r>
      </w:ins>
      <w:r w:rsidRPr="00A12DA6">
        <w:rPr>
          <w:rFonts w:ascii="CMR9" w:hAnsi="CMR9" w:cs="CMR9"/>
          <w:szCs w:val="18"/>
        </w:rPr>
        <w:t xml:space="preserve">give additional comments </w:t>
      </w:r>
      <w:ins w:id="263" w:author="studytodayusa" w:date="2014-10-27T15:50:00Z">
        <w:r w:rsidR="007520F5">
          <w:rPr>
            <w:rFonts w:ascii="CMR9" w:hAnsi="CMR9" w:cs="CMR9"/>
            <w:szCs w:val="18"/>
          </w:rPr>
          <w:t xml:space="preserve">for </w:t>
        </w:r>
      </w:ins>
      <w:r w:rsidRPr="00A12DA6">
        <w:rPr>
          <w:rFonts w:ascii="CMR9" w:hAnsi="CMR9" w:cs="CMR9"/>
          <w:szCs w:val="18"/>
        </w:rPr>
        <w:t>why we don’t take</w:t>
      </w:r>
    </w:p>
    <w:p w14:paraId="43E07BF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them</w:t>
      </w:r>
      <w:proofErr w:type="gramEnd"/>
      <w:r w:rsidRPr="00A12DA6">
        <w:rPr>
          <w:rFonts w:ascii="CMR9" w:hAnsi="CMR9" w:cs="CMR9"/>
          <w:szCs w:val="18"/>
        </w:rPr>
        <w:t xml:space="preserve"> serious</w:t>
      </w:r>
      <w:ins w:id="264" w:author="studytodayusa" w:date="2014-10-27T15:50:00Z">
        <w:r w:rsidR="007520F5">
          <w:rPr>
            <w:rFonts w:ascii="CMR9" w:hAnsi="CMR9" w:cs="CMR9"/>
            <w:szCs w:val="18"/>
          </w:rPr>
          <w:t>ly</w:t>
        </w:r>
      </w:ins>
      <w:r w:rsidRPr="00A12DA6">
        <w:rPr>
          <w:rFonts w:ascii="CMR9" w:hAnsi="CMR9" w:cs="CMR9"/>
          <w:szCs w:val="18"/>
        </w:rPr>
        <w:t xml:space="preserve"> and </w:t>
      </w:r>
      <w:ins w:id="265" w:author="studytodayusa" w:date="2014-10-28T14:20:00Z">
        <w:r w:rsidR="0007586F">
          <w:rPr>
            <w:rFonts w:ascii="CMR9" w:hAnsi="CMR9" w:cs="CMR9"/>
            <w:szCs w:val="18"/>
          </w:rPr>
          <w:t xml:space="preserve">don’t </w:t>
        </w:r>
      </w:ins>
      <w:ins w:id="266" w:author="studytodayusa" w:date="2014-10-27T15:50:00Z">
        <w:r w:rsidR="007520F5">
          <w:rPr>
            <w:rFonts w:ascii="CMR9" w:hAnsi="CMR9" w:cs="CMR9"/>
            <w:szCs w:val="18"/>
          </w:rPr>
          <w:t xml:space="preserve">think </w:t>
        </w:r>
      </w:ins>
      <w:ins w:id="267" w:author="studytodayusa" w:date="2014-10-28T11:53:00Z">
        <w:r w:rsidR="000516B1">
          <w:rPr>
            <w:rFonts w:ascii="CMR9" w:hAnsi="CMR9" w:cs="CMR9"/>
            <w:szCs w:val="18"/>
          </w:rPr>
          <w:t xml:space="preserve">these </w:t>
        </w:r>
        <w:proofErr w:type="spellStart"/>
        <w:r w:rsidR="000516B1">
          <w:rPr>
            <w:rFonts w:ascii="CMR9" w:hAnsi="CMR9" w:cs="CMR9"/>
            <w:szCs w:val="18"/>
          </w:rPr>
          <w:t>critisisms</w:t>
        </w:r>
      </w:ins>
      <w:proofErr w:type="spellEnd"/>
      <w:ins w:id="268" w:author="studytodayusa" w:date="2014-10-27T15:50:00Z">
        <w:r w:rsidR="007520F5">
          <w:rPr>
            <w:rFonts w:ascii="CMR9" w:hAnsi="CMR9" w:cs="CMR9"/>
            <w:szCs w:val="18"/>
          </w:rPr>
          <w:t xml:space="preserve"> are </w:t>
        </w:r>
      </w:ins>
      <w:r w:rsidRPr="00A12DA6">
        <w:rPr>
          <w:rFonts w:ascii="CMR9" w:hAnsi="CMR9" w:cs="CMR9"/>
          <w:szCs w:val="18"/>
        </w:rPr>
        <w:t>crucial. As a stronger approach</w:t>
      </w:r>
      <w:ins w:id="269" w:author="studytodayusa" w:date="2014-10-27T15:50:00Z">
        <w:r w:rsidR="007520F5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everything</w:t>
      </w:r>
    </w:p>
    <w:p w14:paraId="1601A12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is</w:t>
      </w:r>
      <w:proofErr w:type="gramEnd"/>
      <w:r w:rsidRPr="00A12DA6">
        <w:rPr>
          <w:rFonts w:ascii="CMR9" w:hAnsi="CMR9" w:cs="CMR9"/>
          <w:szCs w:val="18"/>
        </w:rPr>
        <w:t xml:space="preserve"> written like it would be </w:t>
      </w:r>
      <w:ins w:id="270" w:author="studytodayusa" w:date="2014-10-27T15:50:00Z">
        <w:r w:rsidR="007520F5">
          <w:rPr>
            <w:rFonts w:ascii="CMR9" w:hAnsi="CMR9" w:cs="CMR9"/>
            <w:szCs w:val="18"/>
          </w:rPr>
          <w:t xml:space="preserve">as </w:t>
        </w:r>
      </w:ins>
      <w:r w:rsidRPr="00A12DA6">
        <w:rPr>
          <w:rFonts w:ascii="CMR9" w:hAnsi="CMR9" w:cs="CMR9"/>
          <w:szCs w:val="18"/>
        </w:rPr>
        <w:t xml:space="preserve">a complete OS, </w:t>
      </w:r>
      <w:ins w:id="271" w:author="studytodayusa" w:date="2014-10-27T15:50:00Z">
        <w:r w:rsidR="007520F5">
          <w:rPr>
            <w:rFonts w:ascii="CMR9" w:hAnsi="CMR9" w:cs="CMR9"/>
            <w:szCs w:val="18"/>
          </w:rPr>
          <w:t xml:space="preserve">and </w:t>
        </w:r>
      </w:ins>
      <w:ins w:id="272" w:author="studytodayusa" w:date="2014-10-28T11:54:00Z">
        <w:r w:rsidR="000516B1">
          <w:rPr>
            <w:rFonts w:ascii="CMR9" w:hAnsi="CMR9" w:cs="CMR9"/>
            <w:szCs w:val="18"/>
          </w:rPr>
          <w:t xml:space="preserve">we will also look at why </w:t>
        </w:r>
      </w:ins>
      <w:r w:rsidRPr="00A12DA6">
        <w:rPr>
          <w:rFonts w:ascii="CMR9" w:hAnsi="CMR9" w:cs="CMR9"/>
          <w:szCs w:val="18"/>
        </w:rPr>
        <w:t>the case of run-</w:t>
      </w:r>
    </w:p>
    <w:p w14:paraId="5790C15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ning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</w:t>
      </w:r>
      <w:del w:id="273" w:author="studytodayusa" w:date="2014-10-27T15:50:00Z">
        <w:r w:rsidRPr="00A12DA6" w:rsidDel="007520F5">
          <w:rPr>
            <w:rFonts w:ascii="CMR9" w:hAnsi="CMR9" w:cs="CMR9"/>
            <w:szCs w:val="18"/>
          </w:rPr>
          <w:delText xml:space="preserve">the </w:delText>
        </w:r>
      </w:del>
      <w:ins w:id="274" w:author="studytodayusa" w:date="2014-10-27T15:50:00Z">
        <w:r w:rsidR="007520F5">
          <w:rPr>
            <w:rFonts w:ascii="CMR9" w:hAnsi="CMR9" w:cs="CMR9"/>
            <w:szCs w:val="18"/>
          </w:rPr>
          <w:t>in an</w:t>
        </w:r>
        <w:r w:rsidR="007520F5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environment on Microsoft Windows is significantly</w:t>
      </w:r>
    </w:p>
    <w:p w14:paraId="675614D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weaker</w:t>
      </w:r>
      <w:proofErr w:type="gramEnd"/>
      <w:r w:rsidRPr="00A12DA6">
        <w:rPr>
          <w:rFonts w:ascii="CMR9" w:hAnsi="CMR9" w:cs="CMR9"/>
          <w:szCs w:val="18"/>
        </w:rPr>
        <w:t>.</w:t>
      </w:r>
    </w:p>
    <w:p w14:paraId="6C69C3E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The statements supporting our proposal could be as follows:</w:t>
      </w:r>
    </w:p>
    <w:p w14:paraId="308D92A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1. Users no longer need to struggle with GUI and that</w:t>
      </w:r>
    </w:p>
    <w:p w14:paraId="423F850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saves</w:t>
      </w:r>
      <w:proofErr w:type="gramEnd"/>
      <w:r w:rsidRPr="00A12DA6">
        <w:rPr>
          <w:rFonts w:ascii="CMR9" w:hAnsi="CMR9" w:cs="CMR9"/>
          <w:szCs w:val="18"/>
        </w:rPr>
        <w:t xml:space="preserve"> a lot of time</w:t>
      </w:r>
      <w:ins w:id="275" w:author="studytodayusa" w:date="2014-10-28T11:55:00Z">
        <w:r w:rsidR="000516B1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increasing </w:t>
      </w:r>
      <w:del w:id="276" w:author="studytodayusa" w:date="2014-10-27T15:51:00Z">
        <w:r w:rsidRPr="00A12DA6" w:rsidDel="007520F5">
          <w:rPr>
            <w:rFonts w:ascii="CMR9" w:hAnsi="CMR9" w:cs="CMR9"/>
            <w:szCs w:val="18"/>
          </w:rPr>
          <w:delText>the speed of work</w:delText>
        </w:r>
      </w:del>
      <w:ins w:id="277" w:author="studytodayusa" w:date="2014-10-27T15:51:00Z">
        <w:r w:rsidR="007520F5">
          <w:rPr>
            <w:rFonts w:ascii="CMR9" w:hAnsi="CMR9" w:cs="CMR9"/>
            <w:szCs w:val="18"/>
          </w:rPr>
          <w:t>efficiency</w:t>
        </w:r>
      </w:ins>
      <w:r w:rsidRPr="00A12DA6">
        <w:rPr>
          <w:rFonts w:ascii="CMR9" w:hAnsi="CMR9" w:cs="CMR9"/>
          <w:szCs w:val="18"/>
        </w:rPr>
        <w:t>. GUI is</w:t>
      </w:r>
    </w:p>
    <w:p w14:paraId="19E03E02" w14:textId="77777777" w:rsidR="008874CA" w:rsidRPr="00A12DA6" w:rsidRDefault="007520F5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ins w:id="278" w:author="studytodayusa" w:date="2014-10-27T15:51:00Z">
        <w:r>
          <w:rPr>
            <w:rFonts w:ascii="CMR9" w:hAnsi="CMR9" w:cs="CMR9"/>
            <w:szCs w:val="18"/>
          </w:rPr>
          <w:t>a</w:t>
        </w:r>
        <w:proofErr w:type="gramEnd"/>
        <w:r>
          <w:rPr>
            <w:rFonts w:ascii="CMR9" w:hAnsi="CMR9" w:cs="CMR9"/>
            <w:szCs w:val="18"/>
          </w:rPr>
          <w:t xml:space="preserve"> </w:t>
        </w:r>
      </w:ins>
      <w:r w:rsidR="008874CA" w:rsidRPr="00A12DA6">
        <w:rPr>
          <w:rFonts w:ascii="CMR9" w:hAnsi="CMR9" w:cs="CMR9"/>
          <w:szCs w:val="18"/>
        </w:rPr>
        <w:t>very unsuitable solution because</w:t>
      </w:r>
      <w:ins w:id="279" w:author="studytodayusa" w:date="2014-10-27T15:51:00Z">
        <w:r>
          <w:rPr>
            <w:rFonts w:ascii="CMR9" w:hAnsi="CMR9" w:cs="CMR9"/>
            <w:szCs w:val="18"/>
          </w:rPr>
          <w:t>,</w:t>
        </w:r>
      </w:ins>
      <w:r w:rsidR="008874CA" w:rsidRPr="00A12DA6">
        <w:rPr>
          <w:rFonts w:ascii="CMR9" w:hAnsi="CMR9" w:cs="CMR9"/>
          <w:szCs w:val="18"/>
        </w:rPr>
        <w:t xml:space="preserve"> in complicated cases</w:t>
      </w:r>
      <w:ins w:id="280" w:author="studytodayusa" w:date="2014-10-27T15:51:00Z">
        <w:r>
          <w:rPr>
            <w:rFonts w:ascii="CMR9" w:hAnsi="CMR9" w:cs="CMR9"/>
            <w:szCs w:val="18"/>
          </w:rPr>
          <w:t>,</w:t>
        </w:r>
      </w:ins>
    </w:p>
    <w:p w14:paraId="4AB796F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blind</w:t>
      </w:r>
      <w:proofErr w:type="gramEnd"/>
      <w:r w:rsidRPr="00A12DA6">
        <w:rPr>
          <w:rFonts w:ascii="CMR9" w:hAnsi="CMR9" w:cs="CMR9"/>
          <w:szCs w:val="18"/>
        </w:rPr>
        <w:t xml:space="preserve"> users should </w:t>
      </w:r>
      <w:del w:id="281" w:author="studytodayusa" w:date="2014-10-27T15:51:00Z">
        <w:r w:rsidRPr="00A12DA6" w:rsidDel="007520F5">
          <w:rPr>
            <w:rFonts w:ascii="CMR9" w:hAnsi="CMR9" w:cs="CMR9"/>
            <w:szCs w:val="18"/>
          </w:rPr>
          <w:delText>keep in mind</w:delText>
        </w:r>
      </w:del>
      <w:ins w:id="282" w:author="studytodayusa" w:date="2014-10-27T15:51:00Z">
        <w:r w:rsidR="007520F5">
          <w:rPr>
            <w:rFonts w:ascii="CMR9" w:hAnsi="CMR9" w:cs="CMR9"/>
            <w:szCs w:val="18"/>
          </w:rPr>
          <w:t>reference</w:t>
        </w:r>
      </w:ins>
      <w:r w:rsidRPr="00A12DA6">
        <w:rPr>
          <w:rFonts w:ascii="CMR9" w:hAnsi="CMR9" w:cs="CMR9"/>
          <w:szCs w:val="18"/>
        </w:rPr>
        <w:t xml:space="preserve"> </w:t>
      </w:r>
      <w:ins w:id="283" w:author="studytodayusa" w:date="2014-10-27T15:52:00Z">
        <w:r w:rsidR="007520F5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screen structure which</w:t>
      </w:r>
    </w:p>
    <w:p w14:paraId="00282D9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they</w:t>
      </w:r>
      <w:proofErr w:type="gramEnd"/>
      <w:r w:rsidRPr="00A12DA6">
        <w:rPr>
          <w:rFonts w:ascii="CMR9" w:hAnsi="CMR9" w:cs="CMR9"/>
          <w:szCs w:val="18"/>
        </w:rPr>
        <w:t xml:space="preserve"> don’t see. On desktops and laptops</w:t>
      </w:r>
      <w:ins w:id="284" w:author="studytodayusa" w:date="2014-10-27T15:52:00Z">
        <w:r w:rsidR="007520F5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GUI is useful</w:t>
      </w:r>
    </w:p>
    <w:p w14:paraId="2069F73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only</w:t>
      </w:r>
      <w:proofErr w:type="gramEnd"/>
      <w:r w:rsidRPr="00A12DA6">
        <w:rPr>
          <w:rFonts w:ascii="CMR9" w:hAnsi="CMR9" w:cs="CMR9"/>
          <w:szCs w:val="18"/>
        </w:rPr>
        <w:t xml:space="preserve"> with a mouse</w:t>
      </w:r>
      <w:ins w:id="285" w:author="studytodayusa" w:date="2014-10-27T15:52:00Z">
        <w:r w:rsidR="007520F5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which is inaccessible for blind users.</w:t>
      </w:r>
    </w:p>
    <w:p w14:paraId="1C3DA80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With tablet computers</w:t>
      </w:r>
      <w:ins w:id="286" w:author="studytodayusa" w:date="2014-10-27T15:52:00Z">
        <w:r w:rsidR="007520F5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where </w:t>
      </w:r>
      <w:proofErr w:type="spellStart"/>
      <w:r w:rsidRPr="00A12DA6">
        <w:rPr>
          <w:rFonts w:ascii="CMR9" w:hAnsi="CMR9" w:cs="CMR9"/>
          <w:szCs w:val="18"/>
        </w:rPr>
        <w:t>multitouch</w:t>
      </w:r>
      <w:proofErr w:type="spellEnd"/>
      <w:r w:rsidRPr="00A12DA6">
        <w:rPr>
          <w:rFonts w:ascii="CMR9" w:hAnsi="CMR9" w:cs="CMR9"/>
          <w:szCs w:val="18"/>
        </w:rPr>
        <w:t xml:space="preserve"> is popular</w:t>
      </w:r>
      <w:ins w:id="287" w:author="studytodayusa" w:date="2014-10-27T15:52:00Z">
        <w:r w:rsidR="007520F5">
          <w:rPr>
            <w:rFonts w:ascii="CMR9" w:hAnsi="CMR9" w:cs="CMR9"/>
            <w:szCs w:val="18"/>
          </w:rPr>
          <w:t>,</w:t>
        </w:r>
      </w:ins>
    </w:p>
    <w:p w14:paraId="04644C3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blind</w:t>
      </w:r>
      <w:proofErr w:type="gramEnd"/>
      <w:r w:rsidRPr="00A12DA6">
        <w:rPr>
          <w:rFonts w:ascii="CMR9" w:hAnsi="CMR9" w:cs="CMR9"/>
          <w:szCs w:val="18"/>
        </w:rPr>
        <w:t xml:space="preserve"> users should be able to touch the screen in same</w:t>
      </w:r>
    </w:p>
    <w:p w14:paraId="16CBD55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position</w:t>
      </w:r>
      <w:proofErr w:type="gramEnd"/>
      <w:r w:rsidRPr="00A12DA6">
        <w:rPr>
          <w:rFonts w:ascii="CMR9" w:hAnsi="CMR9" w:cs="CMR9"/>
          <w:szCs w:val="18"/>
        </w:rPr>
        <w:t xml:space="preserve"> multiple times. That is easy to do having vi-</w:t>
      </w:r>
    </w:p>
    <w:p w14:paraId="24C4F0E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sual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information</w:t>
      </w:r>
      <w:ins w:id="288" w:author="studytodayusa" w:date="2014-10-27T15:52:00Z">
        <w:r w:rsidR="007520F5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but in </w:t>
      </w:r>
      <w:ins w:id="289" w:author="studytodayusa" w:date="2014-10-27T15:52:00Z">
        <w:r w:rsidR="007520F5">
          <w:rPr>
            <w:rFonts w:ascii="CMR9" w:hAnsi="CMR9" w:cs="CMR9"/>
            <w:szCs w:val="18"/>
          </w:rPr>
          <w:t xml:space="preserve">our </w:t>
        </w:r>
      </w:ins>
      <w:r w:rsidRPr="00A12DA6">
        <w:rPr>
          <w:rFonts w:ascii="CMR9" w:hAnsi="CMR9" w:cs="CMR9"/>
          <w:szCs w:val="18"/>
        </w:rPr>
        <w:t>speech-enabled case it turns</w:t>
      </w:r>
    </w:p>
    <w:p w14:paraId="325BB16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out</w:t>
      </w:r>
      <w:proofErr w:type="gramEnd"/>
      <w:r w:rsidRPr="00A12DA6">
        <w:rPr>
          <w:rFonts w:ascii="CMR9" w:hAnsi="CMR9" w:cs="CMR9"/>
          <w:szCs w:val="18"/>
        </w:rPr>
        <w:t xml:space="preserve"> as a very time consuming procedure. </w:t>
      </w:r>
      <w:ins w:id="290" w:author="studytodayusa" w:date="2014-10-27T15:53:00Z">
        <w:r w:rsidR="007520F5">
          <w:rPr>
            <w:rFonts w:ascii="CMR9" w:hAnsi="CMR9" w:cs="CMR9"/>
            <w:szCs w:val="18"/>
          </w:rPr>
          <w:t xml:space="preserve">In the </w:t>
        </w:r>
      </w:ins>
      <w:del w:id="291" w:author="studytodayusa" w:date="2014-10-27T15:53:00Z">
        <w:r w:rsidRPr="00A12DA6" w:rsidDel="007520F5">
          <w:rPr>
            <w:rFonts w:ascii="CMR9" w:hAnsi="CMR9" w:cs="CMR9"/>
            <w:szCs w:val="18"/>
          </w:rPr>
          <w:delText>M</w:delText>
        </w:r>
      </w:del>
      <w:ins w:id="292" w:author="studytodayusa" w:date="2014-10-27T15:53:00Z">
        <w:r w:rsidR="007520F5">
          <w:rPr>
            <w:rFonts w:ascii="CMR9" w:hAnsi="CMR9" w:cs="CMR9"/>
            <w:szCs w:val="18"/>
          </w:rPr>
          <w:t>m</w:t>
        </w:r>
      </w:ins>
      <w:r w:rsidRPr="00A12DA6">
        <w:rPr>
          <w:rFonts w:ascii="CMR9" w:hAnsi="CMR9" w:cs="CMR9"/>
          <w:szCs w:val="18"/>
        </w:rPr>
        <w:t>eantime,</w:t>
      </w:r>
    </w:p>
    <w:p w14:paraId="02B0A4B1" w14:textId="77777777" w:rsidR="008874CA" w:rsidRPr="00A12DA6" w:rsidRDefault="007520F5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ins w:id="293" w:author="studytodayusa" w:date="2014-10-27T15:53:00Z">
        <w:r>
          <w:rPr>
            <w:rFonts w:ascii="CMR9" w:hAnsi="CMR9" w:cs="CMR9"/>
            <w:szCs w:val="18"/>
          </w:rPr>
          <w:t>the</w:t>
        </w:r>
        <w:proofErr w:type="gramEnd"/>
        <w:r>
          <w:rPr>
            <w:rFonts w:ascii="CMR9" w:hAnsi="CMR9" w:cs="CMR9"/>
            <w:szCs w:val="18"/>
          </w:rPr>
          <w:t xml:space="preserve"> </w:t>
        </w:r>
      </w:ins>
      <w:r w:rsidR="008874CA" w:rsidRPr="00A12DA6">
        <w:rPr>
          <w:rFonts w:ascii="CMR9" w:hAnsi="CMR9" w:cs="CMR9"/>
          <w:szCs w:val="18"/>
        </w:rPr>
        <w:t>presence of GUI is a completely artificial problem be-</w:t>
      </w:r>
    </w:p>
    <w:p w14:paraId="4DAAD49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cause</w:t>
      </w:r>
      <w:proofErr w:type="gramEnd"/>
      <w:r w:rsidRPr="00A12DA6">
        <w:rPr>
          <w:rFonts w:ascii="CMR9" w:hAnsi="CMR9" w:cs="CMR9"/>
          <w:szCs w:val="18"/>
        </w:rPr>
        <w:t xml:space="preserve"> it is created by </w:t>
      </w:r>
      <w:commentRangeStart w:id="294"/>
      <w:r w:rsidRPr="00A12DA6">
        <w:rPr>
          <w:rFonts w:ascii="CMR9" w:hAnsi="CMR9" w:cs="CMR9"/>
          <w:szCs w:val="18"/>
        </w:rPr>
        <w:t xml:space="preserve">other people </w:t>
      </w:r>
      <w:commentRangeEnd w:id="294"/>
      <w:r w:rsidR="007520F5">
        <w:rPr>
          <w:rStyle w:val="CommentReference"/>
        </w:rPr>
        <w:commentReference w:id="294"/>
      </w:r>
      <w:r w:rsidRPr="00A12DA6">
        <w:rPr>
          <w:rFonts w:ascii="CMR9" w:hAnsi="CMR9" w:cs="CMR9"/>
          <w:szCs w:val="18"/>
        </w:rPr>
        <w:t>and isn’t something</w:t>
      </w:r>
    </w:p>
    <w:p w14:paraId="2DAAB133" w14:textId="77777777" w:rsidR="008874CA" w:rsidRDefault="008874CA" w:rsidP="008874CA">
      <w:pPr>
        <w:autoSpaceDE w:val="0"/>
        <w:autoSpaceDN w:val="0"/>
        <w:adjustRightInd w:val="0"/>
        <w:spacing w:after="0" w:line="240" w:lineRule="auto"/>
        <w:rPr>
          <w:ins w:id="295" w:author="Renata Pozhidaeva" w:date="2014-10-29T19:21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essential</w:t>
      </w:r>
      <w:proofErr w:type="gramEnd"/>
      <w:r w:rsidRPr="00A12DA6">
        <w:rPr>
          <w:rFonts w:ascii="CMR9" w:hAnsi="CMR9" w:cs="CMR9"/>
          <w:szCs w:val="18"/>
        </w:rPr>
        <w:t xml:space="preserve"> for interaction with </w:t>
      </w:r>
      <w:ins w:id="296" w:author="studytodayusa" w:date="2014-10-27T15:54:00Z">
        <w:r w:rsidR="007520F5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PC.</w:t>
      </w:r>
    </w:p>
    <w:p w14:paraId="7A5AA4B9" w14:textId="77777777" w:rsidR="002E222D" w:rsidRPr="00A12DA6" w:rsidRDefault="002E222D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</w:p>
    <w:p w14:paraId="085CC42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2. </w:t>
      </w:r>
      <w:ins w:id="297" w:author="studytodayusa" w:date="2014-10-27T15:54:00Z">
        <w:r w:rsidR="00B207AF">
          <w:rPr>
            <w:rFonts w:ascii="CMR9" w:hAnsi="CMR9" w:cs="CMR9"/>
            <w:szCs w:val="18"/>
          </w:rPr>
          <w:t>A</w:t>
        </w:r>
      </w:ins>
      <w:del w:id="298" w:author="studytodayusa" w:date="2014-10-27T15:54:00Z">
        <w:r w:rsidRPr="00A12DA6" w:rsidDel="00B207AF">
          <w:rPr>
            <w:rFonts w:ascii="CMR9" w:hAnsi="CMR9" w:cs="CMR9"/>
            <w:szCs w:val="18"/>
          </w:rPr>
          <w:delText>N</w:delText>
        </w:r>
      </w:del>
      <w:ins w:id="299" w:author="studytodayusa" w:date="2014-10-27T15:54:00Z">
        <w:r w:rsidR="00B207AF">
          <w:rPr>
            <w:rFonts w:ascii="CMR9" w:hAnsi="CMR9" w:cs="CMR9"/>
            <w:szCs w:val="18"/>
          </w:rPr>
          <w:t>n</w:t>
        </w:r>
      </w:ins>
      <w:r w:rsidRPr="00A12DA6">
        <w:rPr>
          <w:rFonts w:ascii="CMR9" w:hAnsi="CMR9" w:cs="CMR9"/>
          <w:szCs w:val="18"/>
        </w:rPr>
        <w:t>ew type of interface could be easier to understand</w:t>
      </w:r>
    </w:p>
    <w:p w14:paraId="69DEB33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</w:t>
      </w:r>
      <w:proofErr w:type="gramEnd"/>
      <w:r w:rsidRPr="00A12DA6">
        <w:rPr>
          <w:rFonts w:ascii="CMR9" w:hAnsi="CMR9" w:cs="CMR9"/>
          <w:szCs w:val="18"/>
        </w:rPr>
        <w:t xml:space="preserve"> blind users with a lack of experience</w:t>
      </w:r>
      <w:ins w:id="300" w:author="studytodayusa" w:date="2014-10-27T15:54:00Z">
        <w:r w:rsidR="00B207AF">
          <w:rPr>
            <w:rFonts w:ascii="CMR9" w:hAnsi="CMR9" w:cs="CMR9"/>
            <w:szCs w:val="18"/>
          </w:rPr>
          <w:t xml:space="preserve"> with computers</w:t>
        </w:r>
      </w:ins>
      <w:r w:rsidRPr="00A12DA6">
        <w:rPr>
          <w:rFonts w:ascii="CMR9" w:hAnsi="CMR9" w:cs="CMR9"/>
          <w:szCs w:val="18"/>
        </w:rPr>
        <w:t>, especially</w:t>
      </w:r>
    </w:p>
    <w:p w14:paraId="1F8EEA2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301" w:author="studytodayusa" w:date="2014-10-27T15:54:00Z">
        <w:r w:rsidRPr="00A12DA6" w:rsidDel="00B207AF">
          <w:rPr>
            <w:rFonts w:ascii="CMR9" w:hAnsi="CMR9" w:cs="CMR9"/>
            <w:szCs w:val="18"/>
          </w:rPr>
          <w:delText>for</w:delText>
        </w:r>
      </w:del>
      <w:r w:rsidRPr="00A12DA6">
        <w:rPr>
          <w:rFonts w:ascii="CMR9" w:hAnsi="CMR9" w:cs="CMR9"/>
          <w:szCs w:val="18"/>
        </w:rPr>
        <w:t xml:space="preserve"> </w:t>
      </w:r>
      <w:proofErr w:type="gramStart"/>
      <w:r w:rsidRPr="00A12DA6">
        <w:rPr>
          <w:rFonts w:ascii="CMR9" w:hAnsi="CMR9" w:cs="CMR9"/>
          <w:szCs w:val="18"/>
        </w:rPr>
        <w:t>seniors</w:t>
      </w:r>
      <w:proofErr w:type="gramEnd"/>
      <w:r w:rsidRPr="00A12DA6">
        <w:rPr>
          <w:rFonts w:ascii="CMR9" w:hAnsi="CMR9" w:cs="CMR9"/>
          <w:szCs w:val="18"/>
        </w:rPr>
        <w:t xml:space="preserve">. With GUI it is necessary to have </w:t>
      </w:r>
      <w:ins w:id="302" w:author="studytodayusa" w:date="2014-10-27T15:54:00Z">
        <w:r w:rsidR="00B207AF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proper</w:t>
      </w:r>
    </w:p>
    <w:p w14:paraId="48BA90F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understanding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303" w:author="studytodayusa" w:date="2014-10-27T15:55:00Z">
        <w:r w:rsidR="00B207AF">
          <w:rPr>
            <w:rFonts w:ascii="CMR9" w:hAnsi="CMR9" w:cs="CMR9"/>
            <w:szCs w:val="18"/>
          </w:rPr>
          <w:t xml:space="preserve">of </w:t>
        </w:r>
      </w:ins>
      <w:r w:rsidRPr="00A12DA6">
        <w:rPr>
          <w:rFonts w:ascii="CMR9" w:hAnsi="CMR9" w:cs="CMR9"/>
          <w:szCs w:val="18"/>
        </w:rPr>
        <w:t>what it is. That is not a problem</w:t>
      </w:r>
    </w:p>
    <w:p w14:paraId="3858650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</w:t>
      </w:r>
      <w:proofErr w:type="gramEnd"/>
      <w:r w:rsidRPr="00A12DA6">
        <w:rPr>
          <w:rFonts w:ascii="CMR9" w:hAnsi="CMR9" w:cs="CMR9"/>
          <w:szCs w:val="18"/>
        </w:rPr>
        <w:t xml:space="preserve"> users who </w:t>
      </w:r>
      <w:ins w:id="304" w:author="studytodayusa" w:date="2014-10-27T15:55:00Z">
        <w:r w:rsidR="00B207AF">
          <w:rPr>
            <w:rFonts w:ascii="CMR9" w:hAnsi="CMR9" w:cs="CMR9"/>
            <w:szCs w:val="18"/>
          </w:rPr>
          <w:t xml:space="preserve">have </w:t>
        </w:r>
      </w:ins>
      <w:r w:rsidRPr="00A12DA6">
        <w:rPr>
          <w:rFonts w:ascii="CMR9" w:hAnsi="CMR9" w:cs="CMR9"/>
          <w:szCs w:val="18"/>
        </w:rPr>
        <w:t xml:space="preserve">previously used </w:t>
      </w:r>
      <w:ins w:id="305" w:author="studytodayusa" w:date="2014-10-27T15:55:00Z">
        <w:r w:rsidR="00B207AF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PC as a sighted user</w:t>
      </w:r>
      <w:ins w:id="306" w:author="studytodayusa" w:date="2014-10-27T15:55:00Z">
        <w:r w:rsidR="00B207AF">
          <w:rPr>
            <w:rFonts w:ascii="CMR9" w:hAnsi="CMR9" w:cs="CMR9"/>
            <w:szCs w:val="18"/>
          </w:rPr>
          <w:t>.</w:t>
        </w:r>
      </w:ins>
      <w:r w:rsidRPr="00A12DA6">
        <w:rPr>
          <w:rFonts w:ascii="CMR9" w:hAnsi="CMR9" w:cs="CMR9"/>
          <w:szCs w:val="18"/>
        </w:rPr>
        <w:t xml:space="preserve"> </w:t>
      </w:r>
      <w:ins w:id="307" w:author="studytodayusa" w:date="2014-10-27T15:55:00Z">
        <w:r w:rsidR="00B207AF">
          <w:rPr>
            <w:rFonts w:ascii="CMR9" w:hAnsi="CMR9" w:cs="CMR9"/>
            <w:szCs w:val="18"/>
          </w:rPr>
          <w:t>B</w:t>
        </w:r>
      </w:ins>
      <w:del w:id="308" w:author="studytodayusa" w:date="2014-10-27T15:55:00Z">
        <w:r w:rsidRPr="00A12DA6" w:rsidDel="00B207AF">
          <w:rPr>
            <w:rFonts w:ascii="CMR9" w:hAnsi="CMR9" w:cs="CMR9"/>
            <w:szCs w:val="18"/>
          </w:rPr>
          <w:delText>b</w:delText>
        </w:r>
      </w:del>
      <w:r w:rsidRPr="00A12DA6">
        <w:rPr>
          <w:rFonts w:ascii="CMR9" w:hAnsi="CMR9" w:cs="CMR9"/>
          <w:szCs w:val="18"/>
        </w:rPr>
        <w:t>ut</w:t>
      </w:r>
    </w:p>
    <w:p w14:paraId="32282C0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</w:t>
      </w:r>
      <w:proofErr w:type="gramEnd"/>
      <w:r w:rsidRPr="00A12DA6">
        <w:rPr>
          <w:rFonts w:ascii="CMR9" w:hAnsi="CMR9" w:cs="CMR9"/>
          <w:szCs w:val="18"/>
        </w:rPr>
        <w:t xml:space="preserve"> those</w:t>
      </w:r>
      <w:del w:id="309" w:author="studytodayusa" w:date="2014-10-27T15:55:00Z">
        <w:r w:rsidRPr="00A12DA6" w:rsidDel="00B207AF">
          <w:rPr>
            <w:rFonts w:ascii="CMR9" w:hAnsi="CMR9" w:cs="CMR9"/>
            <w:szCs w:val="18"/>
          </w:rPr>
          <w:delText xml:space="preserve"> of them</w:delText>
        </w:r>
      </w:del>
      <w:r w:rsidRPr="00A12DA6">
        <w:rPr>
          <w:rFonts w:ascii="CMR9" w:hAnsi="CMR9" w:cs="CMR9"/>
          <w:szCs w:val="18"/>
        </w:rPr>
        <w:t xml:space="preserve"> who </w:t>
      </w:r>
      <w:ins w:id="310" w:author="studytodayusa" w:date="2014-10-27T15:55:00Z">
        <w:r w:rsidR="00B207AF">
          <w:rPr>
            <w:rFonts w:ascii="CMR9" w:hAnsi="CMR9" w:cs="CMR9"/>
            <w:szCs w:val="18"/>
          </w:rPr>
          <w:t xml:space="preserve">have </w:t>
        </w:r>
      </w:ins>
      <w:r w:rsidRPr="00A12DA6">
        <w:rPr>
          <w:rFonts w:ascii="CMR9" w:hAnsi="CMR9" w:cs="CMR9"/>
          <w:szCs w:val="18"/>
        </w:rPr>
        <w:t xml:space="preserve">never </w:t>
      </w:r>
      <w:ins w:id="311" w:author="studytodayusa" w:date="2014-10-27T15:55:00Z">
        <w:r w:rsidR="00B207AF">
          <w:rPr>
            <w:rFonts w:ascii="CMR9" w:hAnsi="CMR9" w:cs="CMR9"/>
            <w:szCs w:val="18"/>
          </w:rPr>
          <w:t>seen</w:t>
        </w:r>
      </w:ins>
      <w:del w:id="312" w:author="studytodayusa" w:date="2014-10-27T15:55:00Z">
        <w:r w:rsidRPr="00A12DA6" w:rsidDel="00B207AF">
          <w:rPr>
            <w:rFonts w:ascii="CMR9" w:hAnsi="CMR9" w:cs="CMR9"/>
            <w:szCs w:val="18"/>
          </w:rPr>
          <w:delText>saw</w:delText>
        </w:r>
      </w:del>
      <w:r w:rsidRPr="00A12DA6">
        <w:rPr>
          <w:rFonts w:ascii="CMR9" w:hAnsi="CMR9" w:cs="CMR9"/>
          <w:szCs w:val="18"/>
        </w:rPr>
        <w:t xml:space="preserve"> </w:t>
      </w:r>
      <w:ins w:id="313" w:author="studytodayusa" w:date="2014-10-27T15:55:00Z">
        <w:r w:rsidR="00B207AF">
          <w:rPr>
            <w:rFonts w:ascii="CMR9" w:hAnsi="CMR9" w:cs="CMR9"/>
            <w:szCs w:val="18"/>
          </w:rPr>
          <w:t>a</w:t>
        </w:r>
      </w:ins>
      <w:del w:id="314" w:author="studytodayusa" w:date="2014-10-27T15:55:00Z">
        <w:r w:rsidRPr="00A12DA6" w:rsidDel="00B207AF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computer screen</w:t>
      </w:r>
      <w:ins w:id="315" w:author="studytodayusa" w:date="2014-10-27T15:55:00Z">
        <w:r w:rsidR="00B207AF">
          <w:rPr>
            <w:rFonts w:ascii="CMR9" w:hAnsi="CMR9" w:cs="CMR9"/>
            <w:szCs w:val="18"/>
          </w:rPr>
          <w:t>,</w:t>
        </w:r>
      </w:ins>
    </w:p>
    <w:p w14:paraId="4A2D359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such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316" w:author="studytodayusa" w:date="2014-10-28T14:22:00Z">
        <w:r w:rsidRPr="00A12DA6" w:rsidDel="0007586F">
          <w:rPr>
            <w:rFonts w:ascii="CMR9" w:hAnsi="CMR9" w:cs="CMR9"/>
            <w:szCs w:val="18"/>
          </w:rPr>
          <w:delText xml:space="preserve">kind of </w:delText>
        </w:r>
      </w:del>
      <w:r w:rsidRPr="00A12DA6">
        <w:rPr>
          <w:rFonts w:ascii="CMR9" w:hAnsi="CMR9" w:cs="CMR9"/>
          <w:szCs w:val="18"/>
        </w:rPr>
        <w:t>understanding becomes a really serious</w:t>
      </w:r>
    </w:p>
    <w:p w14:paraId="436E058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lastRenderedPageBreak/>
        <w:t>problem</w:t>
      </w:r>
      <w:proofErr w:type="gramEnd"/>
      <w:r w:rsidRPr="00A12DA6">
        <w:rPr>
          <w:rFonts w:ascii="CMR9" w:hAnsi="CMR9" w:cs="CMR9"/>
          <w:szCs w:val="18"/>
        </w:rPr>
        <w:t>.</w:t>
      </w:r>
    </w:p>
    <w:p w14:paraId="6ED5CDF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3. </w:t>
      </w:r>
      <w:ins w:id="317" w:author="studytodayusa" w:date="2014-10-27T15:56:00Z">
        <w:r w:rsidR="00FA63FA">
          <w:rPr>
            <w:rFonts w:ascii="CMR9" w:hAnsi="CMR9" w:cs="CMR9"/>
            <w:szCs w:val="18"/>
          </w:rPr>
          <w:t>The</w:t>
        </w:r>
      </w:ins>
      <w:del w:id="318" w:author="studytodayusa" w:date="2014-10-27T15:56:00Z">
        <w:r w:rsidRPr="00A12DA6" w:rsidDel="00FA63FA">
          <w:rPr>
            <w:rFonts w:ascii="CMR9" w:hAnsi="CMR9" w:cs="CMR9"/>
            <w:szCs w:val="18"/>
          </w:rPr>
          <w:delText>G</w:delText>
        </w:r>
      </w:del>
      <w:ins w:id="319" w:author="studytodayusa" w:date="2014-10-27T15:56:00Z">
        <w:r w:rsidR="00FA63FA">
          <w:rPr>
            <w:rFonts w:ascii="CMR9" w:hAnsi="CMR9" w:cs="CMR9"/>
            <w:szCs w:val="18"/>
          </w:rPr>
          <w:t xml:space="preserve"> g</w:t>
        </w:r>
      </w:ins>
      <w:r w:rsidRPr="00A12DA6">
        <w:rPr>
          <w:rFonts w:ascii="CMR9" w:hAnsi="CMR9" w:cs="CMR9"/>
          <w:szCs w:val="18"/>
        </w:rPr>
        <w:t>eneral conception and suggested implementation</w:t>
      </w:r>
    </w:p>
    <w:p w14:paraId="1B4AC3F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could</w:t>
      </w:r>
      <w:proofErr w:type="gramEnd"/>
      <w:r w:rsidRPr="00A12DA6">
        <w:rPr>
          <w:rFonts w:ascii="CMR9" w:hAnsi="CMR9" w:cs="CMR9"/>
          <w:szCs w:val="18"/>
        </w:rPr>
        <w:t xml:space="preserve"> be a platform useful on mobile</w:t>
      </w:r>
      <w:del w:id="320" w:author="studytodayusa" w:date="2014-10-27T15:56:00Z">
        <w:r w:rsidRPr="00A12DA6" w:rsidDel="00FA63FA">
          <w:rPr>
            <w:rFonts w:ascii="CMR9" w:hAnsi="CMR9" w:cs="CMR9"/>
            <w:szCs w:val="18"/>
          </w:rPr>
          <w:delText xml:space="preserve"> cheap</w:delText>
        </w:r>
      </w:del>
      <w:r w:rsidRPr="00A12DA6">
        <w:rPr>
          <w:rFonts w:ascii="CMR9" w:hAnsi="CMR9" w:cs="CMR9"/>
          <w:szCs w:val="18"/>
        </w:rPr>
        <w:t xml:space="preserve"> lap-</w:t>
      </w:r>
    </w:p>
    <w:p w14:paraId="1E4B8DF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tops</w:t>
      </w:r>
      <w:proofErr w:type="gramEnd"/>
      <w:r w:rsidRPr="00A12DA6">
        <w:rPr>
          <w:rFonts w:ascii="CMR9" w:hAnsi="CMR9" w:cs="CMR9"/>
          <w:szCs w:val="18"/>
        </w:rPr>
        <w:t xml:space="preserve"> as well as on </w:t>
      </w:r>
      <w:del w:id="321" w:author="studytodayusa" w:date="2014-10-27T15:56:00Z">
        <w:r w:rsidRPr="00A12DA6" w:rsidDel="00FA63FA">
          <w:rPr>
            <w:rFonts w:ascii="CMR9" w:hAnsi="CMR9" w:cs="CMR9"/>
            <w:szCs w:val="18"/>
          </w:rPr>
          <w:delText>cheap</w:delText>
        </w:r>
      </w:del>
      <w:r w:rsidRPr="00A12DA6">
        <w:rPr>
          <w:rFonts w:ascii="CMR9" w:hAnsi="CMR9" w:cs="CMR9"/>
          <w:szCs w:val="18"/>
        </w:rPr>
        <w:t xml:space="preserve"> embedded devices based</w:t>
      </w:r>
    </w:p>
    <w:p w14:paraId="5391933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on</w:t>
      </w:r>
      <w:proofErr w:type="gramEnd"/>
      <w:r w:rsidRPr="00A12DA6">
        <w:rPr>
          <w:rFonts w:ascii="CMR9" w:hAnsi="CMR9" w:cs="CMR9"/>
          <w:szCs w:val="18"/>
        </w:rPr>
        <w:t xml:space="preserve"> the ARM platform [24]. In conjunction </w:t>
      </w:r>
      <w:commentRangeStart w:id="322"/>
      <w:r w:rsidRPr="00A12DA6">
        <w:rPr>
          <w:rFonts w:ascii="CMR9" w:hAnsi="CMR9" w:cs="CMR9"/>
          <w:szCs w:val="18"/>
        </w:rPr>
        <w:t>with pre-</w:t>
      </w:r>
    </w:p>
    <w:p w14:paraId="12C9B36C" w14:textId="77777777" w:rsidR="008874CA" w:rsidRPr="00A12DA6" w:rsidDel="00FA63FA" w:rsidRDefault="008874CA" w:rsidP="008874CA">
      <w:pPr>
        <w:autoSpaceDE w:val="0"/>
        <w:autoSpaceDN w:val="0"/>
        <w:adjustRightInd w:val="0"/>
        <w:spacing w:after="0" w:line="240" w:lineRule="auto"/>
        <w:rPr>
          <w:del w:id="323" w:author="studytodayusa" w:date="2014-10-27T15:58:00Z"/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vious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term </w:t>
      </w:r>
      <w:commentRangeEnd w:id="322"/>
      <w:r w:rsidR="00FA63FA">
        <w:rPr>
          <w:rStyle w:val="CommentReference"/>
        </w:rPr>
        <w:commentReference w:id="322"/>
      </w:r>
      <w:del w:id="324" w:author="studytodayusa" w:date="2014-10-27T15:58:00Z">
        <w:r w:rsidRPr="00A12DA6" w:rsidDel="00FA63FA">
          <w:rPr>
            <w:rFonts w:ascii="CMR9" w:hAnsi="CMR9" w:cs="CMR9"/>
            <w:szCs w:val="18"/>
          </w:rPr>
          <w:delText>that could be a really strong argument be-</w:delText>
        </w:r>
      </w:del>
    </w:p>
    <w:p w14:paraId="5EF4F52C" w14:textId="77777777" w:rsidR="008874CA" w:rsidRPr="00A12DA6" w:rsidDel="00FA63FA" w:rsidRDefault="008874CA" w:rsidP="008874CA">
      <w:pPr>
        <w:autoSpaceDE w:val="0"/>
        <w:autoSpaceDN w:val="0"/>
        <w:adjustRightInd w:val="0"/>
        <w:spacing w:after="0" w:line="240" w:lineRule="auto"/>
        <w:rPr>
          <w:del w:id="325" w:author="studytodayusa" w:date="2014-10-27T15:58:00Z"/>
          <w:rFonts w:ascii="CMR9" w:hAnsi="CMR9" w:cs="CMR9"/>
          <w:szCs w:val="18"/>
        </w:rPr>
      </w:pPr>
      <w:del w:id="326" w:author="studytodayusa" w:date="2014-10-27T15:58:00Z">
        <w:r w:rsidRPr="00A12DA6" w:rsidDel="00FA63FA">
          <w:rPr>
            <w:rFonts w:ascii="CMR9" w:hAnsi="CMR9" w:cs="CMR9"/>
            <w:szCs w:val="18"/>
          </w:rPr>
          <w:delText>cause it can give access to becoming popular digital</w:delText>
        </w:r>
      </w:del>
    </w:p>
    <w:p w14:paraId="766E8900" w14:textId="77777777" w:rsidR="008874CA" w:rsidRPr="00A12DA6" w:rsidDel="00FA63FA" w:rsidRDefault="008874CA" w:rsidP="008874CA">
      <w:pPr>
        <w:autoSpaceDE w:val="0"/>
        <w:autoSpaceDN w:val="0"/>
        <w:adjustRightInd w:val="0"/>
        <w:spacing w:after="0" w:line="240" w:lineRule="auto"/>
        <w:rPr>
          <w:del w:id="327" w:author="studytodayusa" w:date="2014-10-27T15:58:00Z"/>
          <w:rFonts w:ascii="CMR9" w:hAnsi="CMR9" w:cs="CMR9"/>
          <w:szCs w:val="18"/>
        </w:rPr>
      </w:pPr>
      <w:del w:id="328" w:author="studytodayusa" w:date="2014-10-27T15:58:00Z">
        <w:r w:rsidRPr="00A12DA6" w:rsidDel="00FA63FA">
          <w:rPr>
            <w:rFonts w:ascii="CMR9" w:hAnsi="CMR9" w:cs="CMR9"/>
            <w:szCs w:val="18"/>
          </w:rPr>
          <w:delText>government services for wide range of disabled people.</w:delText>
        </w:r>
      </w:del>
    </w:p>
    <w:p w14:paraId="098AB40C" w14:textId="77777777" w:rsidR="008874CA" w:rsidRPr="00A12DA6" w:rsidRDefault="008874CA" w:rsidP="00FA63F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329" w:author="studytodayusa" w:date="2014-10-27T15:58:00Z">
        <w:r w:rsidRPr="00A12DA6" w:rsidDel="00FA63FA">
          <w:rPr>
            <w:rFonts w:ascii="CMR9" w:hAnsi="CMR9" w:cs="CMR9"/>
            <w:szCs w:val="18"/>
          </w:rPr>
          <w:delText>This makes it a solution with social value.</w:delText>
        </w:r>
      </w:del>
      <w:proofErr w:type="gramStart"/>
      <w:ins w:id="330" w:author="studytodayusa" w:date="2014-10-27T15:58:00Z">
        <w:r w:rsidR="00FA63FA">
          <w:rPr>
            <w:rFonts w:ascii="CMR9" w:hAnsi="CMR9" w:cs="CMR9"/>
            <w:szCs w:val="18"/>
          </w:rPr>
          <w:t>,this</w:t>
        </w:r>
        <w:proofErr w:type="gramEnd"/>
        <w:r w:rsidR="00FA63FA">
          <w:rPr>
            <w:rFonts w:ascii="CMR9" w:hAnsi="CMR9" w:cs="CMR9"/>
            <w:szCs w:val="18"/>
          </w:rPr>
          <w:t xml:space="preserve"> could have social value as it would now give access to a wide range of digital services for disabled people.</w:t>
        </w:r>
      </w:ins>
    </w:p>
    <w:p w14:paraId="2929EB5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4. For experienced users there </w:t>
      </w:r>
      <w:proofErr w:type="spellStart"/>
      <w:ins w:id="331" w:author="studytodayusa" w:date="2014-10-27T16:00:00Z">
        <w:r w:rsidR="0054655E">
          <w:rPr>
            <w:rFonts w:ascii="CMR9" w:hAnsi="CMR9" w:cs="CMR9"/>
            <w:szCs w:val="18"/>
          </w:rPr>
          <w:t>are</w:t>
        </w:r>
      </w:ins>
      <w:del w:id="332" w:author="studytodayusa" w:date="2014-10-27T16:00:00Z">
        <w:r w:rsidRPr="00A12DA6" w:rsidDel="0054655E">
          <w:rPr>
            <w:rFonts w:ascii="CMR9" w:hAnsi="CMR9" w:cs="CMR9"/>
            <w:szCs w:val="18"/>
          </w:rPr>
          <w:delText xml:space="preserve">is </w:delText>
        </w:r>
      </w:del>
      <w:r w:rsidRPr="00A12DA6">
        <w:rPr>
          <w:rFonts w:ascii="CMR9" w:hAnsi="CMR9" w:cs="CMR9"/>
          <w:szCs w:val="18"/>
        </w:rPr>
        <w:t>certain</w:t>
      </w:r>
      <w:proofErr w:type="spellEnd"/>
      <w:r w:rsidRPr="00A12DA6">
        <w:rPr>
          <w:rFonts w:ascii="CMR9" w:hAnsi="CMR9" w:cs="CMR9"/>
          <w:szCs w:val="18"/>
        </w:rPr>
        <w:t xml:space="preserve"> </w:t>
      </w:r>
      <w:del w:id="333" w:author="studytodayusa" w:date="2014-10-27T16:00:00Z">
        <w:r w:rsidRPr="00A12DA6" w:rsidDel="0054655E">
          <w:rPr>
            <w:rFonts w:ascii="CMR9" w:hAnsi="CMR9" w:cs="CMR9"/>
            <w:szCs w:val="18"/>
          </w:rPr>
          <w:delText xml:space="preserve">area of </w:delText>
        </w:r>
      </w:del>
      <w:r w:rsidRPr="00A12DA6">
        <w:rPr>
          <w:rFonts w:ascii="CMR9" w:hAnsi="CMR9" w:cs="CMR9"/>
          <w:szCs w:val="18"/>
        </w:rPr>
        <w:t xml:space="preserve">tasks </w:t>
      </w:r>
      <w:ins w:id="334" w:author="studytodayusa" w:date="2014-10-27T16:00:00Z">
        <w:r w:rsidR="0054655E">
          <w:rPr>
            <w:rFonts w:ascii="CMR9" w:hAnsi="CMR9" w:cs="CMR9"/>
            <w:szCs w:val="18"/>
          </w:rPr>
          <w:t xml:space="preserve">that can be </w:t>
        </w:r>
      </w:ins>
      <w:r w:rsidRPr="00A12DA6">
        <w:rPr>
          <w:rFonts w:ascii="CMR9" w:hAnsi="CMR9" w:cs="CMR9"/>
          <w:szCs w:val="18"/>
        </w:rPr>
        <w:t>un-</w:t>
      </w:r>
    </w:p>
    <w:p w14:paraId="4835CD7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covered</w:t>
      </w:r>
      <w:proofErr w:type="gramEnd"/>
      <w:r w:rsidRPr="00A12DA6">
        <w:rPr>
          <w:rFonts w:ascii="CMR9" w:hAnsi="CMR9" w:cs="CMR9"/>
          <w:szCs w:val="18"/>
        </w:rPr>
        <w:t xml:space="preserve"> with existing solutions. Usually </w:t>
      </w:r>
      <w:ins w:id="335" w:author="studytodayusa" w:date="2014-10-27T16:00:00Z">
        <w:r w:rsidR="0054655E">
          <w:rPr>
            <w:rFonts w:ascii="CMR9" w:hAnsi="CMR9" w:cs="CMR9"/>
            <w:szCs w:val="18"/>
          </w:rPr>
          <w:t>this</w:t>
        </w:r>
      </w:ins>
      <w:del w:id="336" w:author="studytodayusa" w:date="2014-10-27T16:00:00Z">
        <w:r w:rsidRPr="00A12DA6" w:rsidDel="0054655E">
          <w:rPr>
            <w:rFonts w:ascii="CMR9" w:hAnsi="CMR9" w:cs="CMR9"/>
            <w:szCs w:val="18"/>
          </w:rPr>
          <w:delText>it</w:delText>
        </w:r>
      </w:del>
      <w:r w:rsidRPr="00A12DA6">
        <w:rPr>
          <w:rFonts w:ascii="CMR9" w:hAnsi="CMR9" w:cs="CMR9"/>
          <w:szCs w:val="18"/>
        </w:rPr>
        <w:t xml:space="preserve"> is related</w:t>
      </w:r>
    </w:p>
    <w:p w14:paraId="5318CAF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337" w:author="studytodayusa" w:date="2014-10-27T16:00:00Z">
        <w:r w:rsidRPr="00A12DA6" w:rsidDel="0054655E">
          <w:rPr>
            <w:rFonts w:ascii="CMR9" w:hAnsi="CMR9" w:cs="CMR9"/>
            <w:szCs w:val="18"/>
          </w:rPr>
          <w:delText xml:space="preserve">with </w:delText>
        </w:r>
      </w:del>
      <w:proofErr w:type="gramStart"/>
      <w:ins w:id="338" w:author="studytodayusa" w:date="2014-10-27T16:00:00Z">
        <w:r w:rsidR="0054655E">
          <w:rPr>
            <w:rFonts w:ascii="CMR9" w:hAnsi="CMR9" w:cs="CMR9"/>
            <w:szCs w:val="18"/>
          </w:rPr>
          <w:t>to</w:t>
        </w:r>
        <w:proofErr w:type="gramEnd"/>
        <w:r w:rsidR="0054655E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speedy software development, preparing </w:t>
      </w:r>
      <w:proofErr w:type="spellStart"/>
      <w:r w:rsidRPr="00A12DA6">
        <w:rPr>
          <w:rFonts w:ascii="CMR9" w:hAnsi="CMR9" w:cs="CMR9"/>
          <w:szCs w:val="18"/>
        </w:rPr>
        <w:t>materi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792F330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als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with Latex [11] or </w:t>
      </w:r>
      <w:proofErr w:type="spellStart"/>
      <w:r w:rsidRPr="00A12DA6">
        <w:rPr>
          <w:rFonts w:ascii="CMR9" w:hAnsi="CMR9" w:cs="CMR9"/>
          <w:szCs w:val="18"/>
        </w:rPr>
        <w:t>Lilypond</w:t>
      </w:r>
      <w:proofErr w:type="spellEnd"/>
      <w:r w:rsidRPr="00A12DA6">
        <w:rPr>
          <w:rFonts w:ascii="CMR9" w:hAnsi="CMR9" w:cs="CMR9"/>
          <w:szCs w:val="18"/>
        </w:rPr>
        <w:t xml:space="preserve"> [7]. </w:t>
      </w:r>
      <w:proofErr w:type="gramStart"/>
      <w:ins w:id="339" w:author="studytodayusa" w:date="2014-10-27T16:01:00Z">
        <w:r w:rsidR="0054655E">
          <w:rPr>
            <w:rFonts w:ascii="CMR9" w:hAnsi="CMR9" w:cs="CMR9"/>
            <w:szCs w:val="18"/>
          </w:rPr>
          <w:t>A</w:t>
        </w:r>
        <w:proofErr w:type="gramEnd"/>
        <w:r w:rsidR="0054655E">
          <w:rPr>
            <w:rFonts w:ascii="CMR9" w:hAnsi="CMR9" w:cs="CMR9"/>
            <w:szCs w:val="18"/>
          </w:rPr>
          <w:t xml:space="preserve"> n</w:t>
        </w:r>
      </w:ins>
      <w:del w:id="340" w:author="studytodayusa" w:date="2014-10-27T16:01:00Z">
        <w:r w:rsidRPr="00A12DA6" w:rsidDel="0054655E">
          <w:rPr>
            <w:rFonts w:ascii="CMR9" w:hAnsi="CMR9" w:cs="CMR9"/>
            <w:szCs w:val="18"/>
          </w:rPr>
          <w:delText>N</w:delText>
        </w:r>
      </w:del>
      <w:r w:rsidRPr="00A12DA6">
        <w:rPr>
          <w:rFonts w:ascii="CMR9" w:hAnsi="CMR9" w:cs="CMR9"/>
          <w:szCs w:val="18"/>
        </w:rPr>
        <w:t>ew approach</w:t>
      </w:r>
    </w:p>
    <w:p w14:paraId="22C68B4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could</w:t>
      </w:r>
      <w:proofErr w:type="gramEnd"/>
      <w:r w:rsidRPr="00A12DA6">
        <w:rPr>
          <w:rFonts w:ascii="CMR9" w:hAnsi="CMR9" w:cs="CMR9"/>
          <w:szCs w:val="18"/>
        </w:rPr>
        <w:t xml:space="preserve"> be well adjusted for these tasks.</w:t>
      </w:r>
    </w:p>
    <w:p w14:paraId="35DB2CD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341" w:author="studytodayusa" w:date="2014-10-27T16:01:00Z">
        <w:r w:rsidRPr="00A12DA6" w:rsidDel="00AF4134">
          <w:rPr>
            <w:rFonts w:ascii="CMR9" w:hAnsi="CMR9" w:cs="CMR9"/>
            <w:szCs w:val="18"/>
          </w:rPr>
          <w:delText>The statements against</w:delText>
        </w:r>
      </w:del>
      <w:ins w:id="342" w:author="studytodayusa" w:date="2014-10-27T16:01:00Z">
        <w:r w:rsidR="00AF4134">
          <w:rPr>
            <w:rFonts w:ascii="CMR9" w:hAnsi="CMR9" w:cs="CMR9"/>
            <w:szCs w:val="18"/>
          </w:rPr>
          <w:t>Criticisms of</w:t>
        </w:r>
      </w:ins>
      <w:r w:rsidRPr="00A12DA6">
        <w:rPr>
          <w:rFonts w:ascii="CMR9" w:hAnsi="CMR9" w:cs="CMR9"/>
          <w:szCs w:val="18"/>
        </w:rPr>
        <w:t xml:space="preserve"> our proposal could be as follows:</w:t>
      </w:r>
    </w:p>
    <w:p w14:paraId="3454177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1. It is</w:t>
      </w:r>
      <w:ins w:id="343" w:author="studytodayusa" w:date="2014-10-27T16:01:00Z">
        <w:r w:rsidR="00AF4134">
          <w:rPr>
            <w:rFonts w:ascii="CMR9" w:hAnsi="CMR9" w:cs="CMR9"/>
            <w:szCs w:val="18"/>
          </w:rPr>
          <w:t xml:space="preserve"> in an</w:t>
        </w:r>
      </w:ins>
      <w:r w:rsidRPr="00A12DA6">
        <w:rPr>
          <w:rFonts w:ascii="CMR9" w:hAnsi="CMR9" w:cs="CMR9"/>
          <w:szCs w:val="18"/>
        </w:rPr>
        <w:t xml:space="preserve"> isolated environment. This makes blind people</w:t>
      </w:r>
    </w:p>
    <w:p w14:paraId="1914DE2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more</w:t>
      </w:r>
      <w:proofErr w:type="gramEnd"/>
      <w:r w:rsidRPr="00A12DA6">
        <w:rPr>
          <w:rFonts w:ascii="CMR9" w:hAnsi="CMR9" w:cs="CMR9"/>
          <w:szCs w:val="18"/>
        </w:rPr>
        <w:t xml:space="preserve"> isolated from </w:t>
      </w:r>
      <w:del w:id="344" w:author="studytodayusa" w:date="2014-10-27T16:02:00Z">
        <w:r w:rsidRPr="00A12DA6" w:rsidDel="00AF4134">
          <w:rPr>
            <w:rFonts w:ascii="CMR9" w:hAnsi="CMR9" w:cs="CMR9"/>
            <w:szCs w:val="18"/>
          </w:rPr>
          <w:delText>t</w:delText>
        </w:r>
      </w:del>
      <w:del w:id="345" w:author="studytodayusa" w:date="2014-10-27T16:01:00Z">
        <w:r w:rsidRPr="00A12DA6" w:rsidDel="00AF4134">
          <w:rPr>
            <w:rFonts w:ascii="CMR9" w:hAnsi="CMR9" w:cs="CMR9"/>
            <w:szCs w:val="18"/>
          </w:rPr>
          <w:delText xml:space="preserve">he </w:delText>
        </w:r>
      </w:del>
      <w:r w:rsidRPr="00A12DA6">
        <w:rPr>
          <w:rFonts w:ascii="CMR9" w:hAnsi="CMR9" w:cs="CMR9"/>
          <w:szCs w:val="18"/>
        </w:rPr>
        <w:t>society and blocks their access</w:t>
      </w:r>
    </w:p>
    <w:p w14:paraId="509BB1F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346" w:author="studytodayusa" w:date="2014-10-27T16:02:00Z">
        <w:r w:rsidRPr="00A12DA6" w:rsidDel="00AF4134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software not included in </w:t>
      </w:r>
      <w:ins w:id="347" w:author="studytodayusa" w:date="2014-10-27T16:02:00Z">
        <w:r w:rsidR="00AF4134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new system.</w:t>
      </w:r>
    </w:p>
    <w:p w14:paraId="00085B1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2. This proposal requires creating some number of al-</w:t>
      </w:r>
    </w:p>
    <w:p w14:paraId="5B9AE72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ready</w:t>
      </w:r>
      <w:proofErr w:type="gramEnd"/>
      <w:r w:rsidRPr="00A12DA6">
        <w:rPr>
          <w:rFonts w:ascii="CMR9" w:hAnsi="CMR9" w:cs="CMR9"/>
          <w:szCs w:val="18"/>
        </w:rPr>
        <w:t xml:space="preserve"> existing applications, e. g. for mail reading,</w:t>
      </w:r>
    </w:p>
    <w:p w14:paraId="60A1C72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news</w:t>
      </w:r>
      <w:proofErr w:type="gramEnd"/>
      <w:r w:rsidRPr="00A12DA6">
        <w:rPr>
          <w:rFonts w:ascii="CMR9" w:hAnsi="CMR9" w:cs="CMR9"/>
          <w:szCs w:val="18"/>
        </w:rPr>
        <w:t xml:space="preserve"> reading etc.</w:t>
      </w:r>
    </w:p>
    <w:p w14:paraId="3962662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3. Not all applications could be reconsidered with</w:t>
      </w:r>
      <w:ins w:id="348" w:author="studytodayusa" w:date="2014-10-27T16:02:00Z">
        <w:r w:rsidR="00AF4134">
          <w:rPr>
            <w:rFonts w:ascii="CMR9" w:hAnsi="CMR9" w:cs="CMR9"/>
            <w:szCs w:val="18"/>
          </w:rPr>
          <w:t xml:space="preserve"> the</w:t>
        </w:r>
      </w:ins>
      <w:r w:rsidRPr="00A12DA6">
        <w:rPr>
          <w:rFonts w:ascii="CMR9" w:hAnsi="CMR9" w:cs="CMR9"/>
          <w:szCs w:val="18"/>
        </w:rPr>
        <w:t xml:space="preserve"> pro-</w:t>
      </w:r>
    </w:p>
    <w:p w14:paraId="0EF4F1F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posed</w:t>
      </w:r>
      <w:proofErr w:type="gramEnd"/>
      <w:r w:rsidRPr="00A12DA6">
        <w:rPr>
          <w:rFonts w:ascii="CMR9" w:hAnsi="CMR9" w:cs="CMR9"/>
          <w:szCs w:val="18"/>
        </w:rPr>
        <w:t xml:space="preserve"> conception. For example, a web-browser could</w:t>
      </w:r>
    </w:p>
    <w:p w14:paraId="65F3020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be</w:t>
      </w:r>
      <w:proofErr w:type="gramEnd"/>
      <w:r w:rsidRPr="00A12DA6">
        <w:rPr>
          <w:rFonts w:ascii="CMR9" w:hAnsi="CMR9" w:cs="CMR9"/>
          <w:szCs w:val="18"/>
        </w:rPr>
        <w:t xml:space="preserve"> accessible only with </w:t>
      </w:r>
      <w:ins w:id="349" w:author="studytodayusa" w:date="2014-10-27T16:02:00Z">
        <w:r w:rsidR="00AF4134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screen reading approach.</w:t>
      </w:r>
    </w:p>
    <w:p w14:paraId="36A2491F" w14:textId="77777777" w:rsidR="008874CA" w:rsidRPr="00A12DA6" w:rsidDel="00AF4134" w:rsidRDefault="008874CA" w:rsidP="008874CA">
      <w:pPr>
        <w:autoSpaceDE w:val="0"/>
        <w:autoSpaceDN w:val="0"/>
        <w:adjustRightInd w:val="0"/>
        <w:spacing w:after="0" w:line="240" w:lineRule="auto"/>
        <w:rPr>
          <w:del w:id="350" w:author="studytodayusa" w:date="2014-10-27T16:02:00Z"/>
          <w:rFonts w:ascii="CMR9" w:hAnsi="CMR9" w:cs="CMR9"/>
          <w:szCs w:val="18"/>
        </w:rPr>
      </w:pPr>
      <w:del w:id="351" w:author="studytodayusa" w:date="2014-10-27T16:02:00Z">
        <w:r w:rsidRPr="00A12DA6" w:rsidDel="00AF4134">
          <w:rPr>
            <w:rFonts w:ascii="CMR9" w:hAnsi="CMR9" w:cs="CMR9"/>
            <w:szCs w:val="18"/>
          </w:rPr>
          <w:delText>Well, there are our answers to the states against new con-</w:delText>
        </w:r>
      </w:del>
    </w:p>
    <w:p w14:paraId="0ADBFE0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352" w:author="studytodayusa" w:date="2014-10-27T16:02:00Z">
        <w:r w:rsidRPr="00A12DA6" w:rsidDel="00AF4134">
          <w:rPr>
            <w:rFonts w:ascii="CMR9" w:hAnsi="CMR9" w:cs="CMR9"/>
            <w:szCs w:val="18"/>
          </w:rPr>
          <w:delText>ception:</w:delText>
        </w:r>
      </w:del>
      <w:ins w:id="353" w:author="studytodayusa" w:date="2014-10-27T16:02:00Z">
        <w:r w:rsidR="00AF4134">
          <w:rPr>
            <w:rFonts w:ascii="CMR9" w:hAnsi="CMR9" w:cs="CMR9"/>
            <w:szCs w:val="18"/>
          </w:rPr>
          <w:t>Our responses to such criticisms would be as follows:</w:t>
        </w:r>
      </w:ins>
    </w:p>
    <w:p w14:paraId="34AD559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1. </w:t>
      </w:r>
      <w:proofErr w:type="gramStart"/>
      <w:r w:rsidRPr="00A12DA6">
        <w:rPr>
          <w:rFonts w:ascii="CMR9" w:hAnsi="CMR9" w:cs="CMR9"/>
          <w:szCs w:val="18"/>
        </w:rPr>
        <w:t>About</w:t>
      </w:r>
      <w:proofErr w:type="gramEnd"/>
      <w:r w:rsidRPr="00A12DA6">
        <w:rPr>
          <w:rFonts w:ascii="CMR9" w:hAnsi="CMR9" w:cs="CMR9"/>
          <w:szCs w:val="18"/>
        </w:rPr>
        <w:t xml:space="preserve"> isolation:</w:t>
      </w:r>
    </w:p>
    <w:p w14:paraId="78B9762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SY9" w:hAnsi="CMSY9" w:cs="CMSY9"/>
          <w:szCs w:val="18"/>
        </w:rPr>
        <w:t xml:space="preserve">• </w:t>
      </w:r>
      <w:r w:rsidRPr="00A12DA6">
        <w:rPr>
          <w:rFonts w:ascii="CMR9" w:hAnsi="CMR9" w:cs="CMR9"/>
          <w:szCs w:val="18"/>
        </w:rPr>
        <w:t xml:space="preserve">Our conception is best suited to be a user </w:t>
      </w:r>
      <w:proofErr w:type="spellStart"/>
      <w:r w:rsidRPr="00A12DA6">
        <w:rPr>
          <w:rFonts w:ascii="CMR9" w:hAnsi="CMR9" w:cs="CMR9"/>
          <w:szCs w:val="18"/>
        </w:rPr>
        <w:t>accom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7DF63FA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paniment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preferably on mobile computers, while</w:t>
      </w:r>
    </w:p>
    <w:p w14:paraId="6AF5F91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existing</w:t>
      </w:r>
      <w:proofErr w:type="gramEnd"/>
      <w:r w:rsidRPr="00A12DA6">
        <w:rPr>
          <w:rFonts w:ascii="CMR9" w:hAnsi="CMR9" w:cs="CMR9"/>
          <w:szCs w:val="18"/>
        </w:rPr>
        <w:t xml:space="preserve"> desktop systems remain available and </w:t>
      </w:r>
      <w:proofErr w:type="spellStart"/>
      <w:r w:rsidRPr="00A12DA6">
        <w:rPr>
          <w:rFonts w:ascii="CMR9" w:hAnsi="CMR9" w:cs="CMR9"/>
          <w:szCs w:val="18"/>
        </w:rPr>
        <w:t>ev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79628D9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erybody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is still able to use a general purpose OS</w:t>
      </w:r>
    </w:p>
    <w:p w14:paraId="54DF0C1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like</w:t>
      </w:r>
      <w:proofErr w:type="gramEnd"/>
      <w:r w:rsidRPr="00A12DA6">
        <w:rPr>
          <w:rFonts w:ascii="CMR9" w:hAnsi="CMR9" w:cs="CMR9"/>
          <w:szCs w:val="18"/>
        </w:rPr>
        <w:t xml:space="preserve"> Microsoft Windows or Apple </w:t>
      </w:r>
      <w:proofErr w:type="spellStart"/>
      <w:r w:rsidRPr="00A12DA6">
        <w:rPr>
          <w:rFonts w:ascii="CMR9" w:hAnsi="CMR9" w:cs="CMR9"/>
          <w:szCs w:val="18"/>
        </w:rPr>
        <w:t>Moc</w:t>
      </w:r>
      <w:proofErr w:type="spellEnd"/>
      <w:r w:rsidRPr="00A12DA6">
        <w:rPr>
          <w:rFonts w:ascii="CMR9" w:hAnsi="CMR9" w:cs="CMR9"/>
          <w:szCs w:val="18"/>
        </w:rPr>
        <w:t xml:space="preserve"> OS X on it.</w:t>
      </w:r>
    </w:p>
    <w:p w14:paraId="0BE06CC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There is no need to have </w:t>
      </w:r>
      <w:del w:id="354" w:author="studytodayusa" w:date="2014-10-27T16:03:00Z">
        <w:r w:rsidRPr="00A12DA6" w:rsidDel="00AF4134">
          <w:rPr>
            <w:rFonts w:ascii="CMR9" w:hAnsi="CMR9" w:cs="CMR9"/>
            <w:szCs w:val="18"/>
          </w:rPr>
          <w:delText xml:space="preserve">exactly </w:delText>
        </w:r>
      </w:del>
      <w:ins w:id="355" w:author="studytodayusa" w:date="2014-10-27T16:03:00Z">
        <w:r w:rsidR="00AF4134">
          <w:rPr>
            <w:rFonts w:ascii="CMR9" w:hAnsi="CMR9" w:cs="CMR9"/>
            <w:szCs w:val="18"/>
          </w:rPr>
          <w:t>a specific</w:t>
        </w:r>
        <w:r w:rsidR="00AF4134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single universal</w:t>
      </w:r>
    </w:p>
    <w:p w14:paraId="3BBB047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computer</w:t>
      </w:r>
      <w:proofErr w:type="gramEnd"/>
      <w:r w:rsidRPr="00A12DA6">
        <w:rPr>
          <w:rFonts w:ascii="CMR9" w:hAnsi="CMR9" w:cs="CMR9"/>
          <w:szCs w:val="18"/>
        </w:rPr>
        <w:t xml:space="preserve"> (in contrast with mobile phone). If it is</w:t>
      </w:r>
    </w:p>
    <w:p w14:paraId="10A7E73C" w14:textId="77777777" w:rsidR="008874CA" w:rsidRPr="00A12DA6" w:rsidDel="00AF4134" w:rsidRDefault="008874CA" w:rsidP="008874CA">
      <w:pPr>
        <w:autoSpaceDE w:val="0"/>
        <w:autoSpaceDN w:val="0"/>
        <w:adjustRightInd w:val="0"/>
        <w:spacing w:after="0" w:line="240" w:lineRule="auto"/>
        <w:rPr>
          <w:del w:id="356" w:author="studytodayusa" w:date="2014-10-27T16:04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launched</w:t>
      </w:r>
      <w:proofErr w:type="gramEnd"/>
      <w:r w:rsidRPr="00A12DA6">
        <w:rPr>
          <w:rFonts w:ascii="CMR9" w:hAnsi="CMR9" w:cs="CMR9"/>
          <w:szCs w:val="18"/>
        </w:rPr>
        <w:t xml:space="preserve"> on Microsoft Windows</w:t>
      </w:r>
      <w:ins w:id="357" w:author="studytodayusa" w:date="2014-10-27T16:04:00Z">
        <w:r w:rsidR="00AF4134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</w:t>
      </w:r>
      <w:del w:id="358" w:author="studytodayusa" w:date="2014-10-27T16:04:00Z">
        <w:r w:rsidRPr="00A12DA6" w:rsidDel="00AF4134">
          <w:rPr>
            <w:rFonts w:ascii="CMR9" w:hAnsi="CMR9" w:cs="CMR9"/>
            <w:szCs w:val="18"/>
          </w:rPr>
          <w:delText>since Java let do</w:delText>
        </w:r>
      </w:del>
    </w:p>
    <w:p w14:paraId="145EA8A4" w14:textId="77777777" w:rsidR="008874CA" w:rsidRPr="00A12DA6" w:rsidRDefault="008874CA" w:rsidP="00AF4134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359" w:author="studytodayusa" w:date="2014-10-27T16:04:00Z">
        <w:r w:rsidRPr="00A12DA6" w:rsidDel="00AF4134">
          <w:rPr>
            <w:rFonts w:ascii="CMR9" w:hAnsi="CMR9" w:cs="CMR9"/>
            <w:szCs w:val="18"/>
          </w:rPr>
          <w:delText>that easily there is no problem at all.</w:delText>
        </w:r>
      </w:del>
      <w:ins w:id="360" w:author="studytodayusa" w:date="2014-10-27T16:04:00Z">
        <w:r w:rsidR="00AF4134">
          <w:rPr>
            <w:rFonts w:ascii="CMR9" w:hAnsi="CMR9" w:cs="CMR9"/>
            <w:szCs w:val="18"/>
          </w:rPr>
          <w:t xml:space="preserve">Java will be able </w:t>
        </w:r>
      </w:ins>
      <w:ins w:id="361" w:author="studytodayusa" w:date="2014-10-28T14:24:00Z">
        <w:r w:rsidR="0007586F">
          <w:rPr>
            <w:rFonts w:ascii="CMR9" w:hAnsi="CMR9" w:cs="CMR9"/>
            <w:szCs w:val="18"/>
          </w:rPr>
          <w:t xml:space="preserve">to make </w:t>
        </w:r>
      </w:ins>
      <w:ins w:id="362" w:author="studytodayusa" w:date="2014-10-27T16:04:00Z">
        <w:r w:rsidR="0007586F">
          <w:rPr>
            <w:rFonts w:ascii="CMR9" w:hAnsi="CMR9" w:cs="CMR9"/>
            <w:szCs w:val="18"/>
          </w:rPr>
          <w:t xml:space="preserve">this </w:t>
        </w:r>
        <w:r w:rsidR="00AF4134">
          <w:rPr>
            <w:rFonts w:ascii="CMR9" w:hAnsi="CMR9" w:cs="CMR9"/>
            <w:szCs w:val="18"/>
          </w:rPr>
          <w:t>happen.</w:t>
        </w:r>
      </w:ins>
    </w:p>
    <w:p w14:paraId="0E7845C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SY9" w:hAnsi="CMSY9" w:cs="CMSY9"/>
          <w:szCs w:val="18"/>
        </w:rPr>
        <w:t xml:space="preserve">• </w:t>
      </w:r>
      <w:r w:rsidRPr="00A12DA6">
        <w:rPr>
          <w:rFonts w:ascii="CMR9" w:hAnsi="CMR9" w:cs="CMR9"/>
          <w:szCs w:val="18"/>
        </w:rPr>
        <w:t>The system isn’t totally isolated. It can provide</w:t>
      </w:r>
    </w:p>
    <w:p w14:paraId="37192DC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access</w:t>
      </w:r>
      <w:proofErr w:type="gramEnd"/>
      <w:r w:rsidRPr="00A12DA6">
        <w:rPr>
          <w:rFonts w:ascii="CMR9" w:hAnsi="CMR9" w:cs="CMR9"/>
          <w:szCs w:val="18"/>
        </w:rPr>
        <w:t xml:space="preserve"> to command line utilities through Bash or</w:t>
      </w:r>
    </w:p>
    <w:p w14:paraId="5BFEAA6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some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363" w:author="studytodayusa" w:date="2014-10-27T16:04:00Z">
        <w:r w:rsidRPr="00A12DA6" w:rsidDel="00AF4134">
          <w:rPr>
            <w:rFonts w:ascii="CMR9" w:hAnsi="CMR9" w:cs="CMR9"/>
            <w:szCs w:val="18"/>
          </w:rPr>
          <w:delText>an</w:delText>
        </w:r>
      </w:del>
      <w:r w:rsidRPr="00A12DA6">
        <w:rPr>
          <w:rFonts w:ascii="CMR9" w:hAnsi="CMR9" w:cs="CMR9"/>
          <w:szCs w:val="18"/>
        </w:rPr>
        <w:t>other shell. In fact, command line utilities</w:t>
      </w:r>
    </w:p>
    <w:p w14:paraId="53DCDDB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are</w:t>
      </w:r>
      <w:proofErr w:type="gramEnd"/>
      <w:r w:rsidRPr="00A12DA6">
        <w:rPr>
          <w:rFonts w:ascii="CMR9" w:hAnsi="CMR9" w:cs="CMR9"/>
          <w:szCs w:val="18"/>
        </w:rPr>
        <w:t xml:space="preserve"> one of the most accessible ways for interaction</w:t>
      </w:r>
    </w:p>
    <w:p w14:paraId="5B33295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</w:t>
      </w:r>
      <w:proofErr w:type="gramEnd"/>
      <w:r w:rsidRPr="00A12DA6">
        <w:rPr>
          <w:rFonts w:ascii="CMR9" w:hAnsi="CMR9" w:cs="CMR9"/>
          <w:szCs w:val="18"/>
        </w:rPr>
        <w:t xml:space="preserve"> blind users. Although, of course, it is suited</w:t>
      </w:r>
    </w:p>
    <w:p w14:paraId="54C7049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mostly</w:t>
      </w:r>
      <w:proofErr w:type="gramEnd"/>
      <w:r w:rsidRPr="00A12DA6">
        <w:rPr>
          <w:rFonts w:ascii="CMR9" w:hAnsi="CMR9" w:cs="CMR9"/>
          <w:szCs w:val="18"/>
        </w:rPr>
        <w:t xml:space="preserve"> for experienced users.</w:t>
      </w:r>
    </w:p>
    <w:p w14:paraId="72070D7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SY9" w:hAnsi="CMSY9" w:cs="CMSY9"/>
          <w:szCs w:val="18"/>
        </w:rPr>
        <w:t xml:space="preserve">• </w:t>
      </w:r>
      <w:r w:rsidRPr="00A12DA6">
        <w:rPr>
          <w:rFonts w:ascii="CMR9" w:hAnsi="CMR9" w:cs="CMR9"/>
          <w:szCs w:val="18"/>
        </w:rPr>
        <w:t xml:space="preserve">There is a significant gap between potentially </w:t>
      </w:r>
      <w:proofErr w:type="spellStart"/>
      <w:r w:rsidRPr="00A12DA6">
        <w:rPr>
          <w:rFonts w:ascii="CMR9" w:hAnsi="CMR9" w:cs="CMR9"/>
          <w:szCs w:val="18"/>
        </w:rPr>
        <w:t>pos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139C391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sible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and really available features for blind users.</w:t>
      </w:r>
    </w:p>
    <w:p w14:paraId="6B46FD4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With GUI we may think that </w:t>
      </w:r>
      <w:ins w:id="364" w:author="studytodayusa" w:date="2014-10-27T16:05:00Z">
        <w:r w:rsidR="00AF4134">
          <w:rPr>
            <w:rFonts w:ascii="CMR9" w:hAnsi="CMR9" w:cs="CMR9"/>
            <w:szCs w:val="18"/>
          </w:rPr>
          <w:t xml:space="preserve">they </w:t>
        </w:r>
      </w:ins>
      <w:r w:rsidRPr="00A12DA6">
        <w:rPr>
          <w:rFonts w:ascii="CMR9" w:hAnsi="CMR9" w:cs="CMR9"/>
          <w:szCs w:val="18"/>
        </w:rPr>
        <w:t>are not isolated but</w:t>
      </w:r>
    </w:p>
    <w:p w14:paraId="1D70339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it</w:t>
      </w:r>
      <w:proofErr w:type="gramEnd"/>
      <w:r w:rsidRPr="00A12DA6">
        <w:rPr>
          <w:rFonts w:ascii="CMR9" w:hAnsi="CMR9" w:cs="CMR9"/>
          <w:szCs w:val="18"/>
        </w:rPr>
        <w:t xml:space="preserve"> doesn’t mean that we are really able to do </w:t>
      </w:r>
      <w:proofErr w:type="spellStart"/>
      <w:r w:rsidRPr="00A12DA6">
        <w:rPr>
          <w:rFonts w:ascii="CMR9" w:hAnsi="CMR9" w:cs="CMR9"/>
          <w:szCs w:val="18"/>
        </w:rPr>
        <w:t>ev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7476E4F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erything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</w:t>
      </w:r>
      <w:del w:id="365" w:author="studytodayusa" w:date="2014-10-27T16:05:00Z">
        <w:r w:rsidRPr="00A12DA6" w:rsidDel="00AF4134">
          <w:rPr>
            <w:rFonts w:ascii="CMR9" w:hAnsi="CMR9" w:cs="CMR9"/>
            <w:szCs w:val="18"/>
          </w:rPr>
          <w:delText xml:space="preserve">what </w:delText>
        </w:r>
      </w:del>
      <w:ins w:id="366" w:author="studytodayusa" w:date="2014-10-27T16:05:00Z">
        <w:r w:rsidR="00AF4134">
          <w:rPr>
            <w:rFonts w:ascii="CMR9" w:hAnsi="CMR9" w:cs="CMR9"/>
            <w:szCs w:val="18"/>
          </w:rPr>
          <w:t>that</w:t>
        </w:r>
        <w:r w:rsidR="00AF4134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is needed.</w:t>
      </w:r>
    </w:p>
    <w:p w14:paraId="103AC6C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2. About creating</w:t>
      </w:r>
      <w:del w:id="367" w:author="studytodayusa" w:date="2014-10-27T16:05:00Z">
        <w:r w:rsidRPr="00A12DA6" w:rsidDel="004C185A">
          <w:rPr>
            <w:rFonts w:ascii="CMR9" w:hAnsi="CMR9" w:cs="CMR9"/>
            <w:szCs w:val="18"/>
          </w:rPr>
          <w:delText xml:space="preserve"> of</w:delText>
        </w:r>
      </w:del>
      <w:r w:rsidRPr="00A12DA6">
        <w:rPr>
          <w:rFonts w:ascii="CMR9" w:hAnsi="CMR9" w:cs="CMR9"/>
          <w:szCs w:val="18"/>
        </w:rPr>
        <w:t xml:space="preserve"> new software:</w:t>
      </w:r>
    </w:p>
    <w:p w14:paraId="39E87B4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SY9" w:hAnsi="CMSY9" w:cs="CMSY9"/>
          <w:szCs w:val="18"/>
        </w:rPr>
        <w:t xml:space="preserve">• </w:t>
      </w:r>
      <w:r w:rsidRPr="00A12DA6">
        <w:rPr>
          <w:rFonts w:ascii="CMR9" w:hAnsi="CMR9" w:cs="CMR9"/>
          <w:szCs w:val="18"/>
        </w:rPr>
        <w:t>There is no need to develop anything</w:t>
      </w:r>
    </w:p>
    <w:p w14:paraId="26CD914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from</w:t>
      </w:r>
      <w:proofErr w:type="gramEnd"/>
      <w:r w:rsidRPr="00A12DA6">
        <w:rPr>
          <w:rFonts w:ascii="CMR9" w:hAnsi="CMR9" w:cs="CMR9"/>
          <w:szCs w:val="18"/>
        </w:rPr>
        <w:t xml:space="preserve"> scratch. We are working in </w:t>
      </w:r>
      <w:ins w:id="368" w:author="studytodayusa" w:date="2014-10-27T16:05:00Z">
        <w:r w:rsidR="004C185A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area of Free and</w:t>
      </w:r>
    </w:p>
    <w:p w14:paraId="374C409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lastRenderedPageBreak/>
        <w:t xml:space="preserve">Open source software, so </w:t>
      </w:r>
      <w:ins w:id="369" w:author="studytodayusa" w:date="2014-10-27T16:06:00Z">
        <w:r w:rsidR="004C185A">
          <w:rPr>
            <w:rFonts w:ascii="CMR9" w:hAnsi="CMR9" w:cs="CMR9"/>
            <w:szCs w:val="18"/>
          </w:rPr>
          <w:t xml:space="preserve">we </w:t>
        </w:r>
      </w:ins>
      <w:r w:rsidRPr="00A12DA6">
        <w:rPr>
          <w:rFonts w:ascii="CMR9" w:hAnsi="CMR9" w:cs="CMR9"/>
          <w:szCs w:val="18"/>
        </w:rPr>
        <w:t>can use a lot of libraries</w:t>
      </w:r>
    </w:p>
    <w:p w14:paraId="0357BABA" w14:textId="77777777" w:rsidR="008874CA" w:rsidRPr="00A12DA6" w:rsidDel="004C185A" w:rsidRDefault="008874CA" w:rsidP="008874CA">
      <w:pPr>
        <w:autoSpaceDE w:val="0"/>
        <w:autoSpaceDN w:val="0"/>
        <w:adjustRightInd w:val="0"/>
        <w:spacing w:after="0" w:line="240" w:lineRule="auto"/>
        <w:rPr>
          <w:del w:id="370" w:author="studytodayusa" w:date="2014-10-27T16:06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already</w:t>
      </w:r>
      <w:proofErr w:type="gramEnd"/>
      <w:r w:rsidRPr="00A12DA6">
        <w:rPr>
          <w:rFonts w:ascii="CMR9" w:hAnsi="CMR9" w:cs="CMR9"/>
          <w:szCs w:val="18"/>
        </w:rPr>
        <w:t xml:space="preserve"> created for Java </w:t>
      </w:r>
      <w:del w:id="371" w:author="studytodayusa" w:date="2014-10-27T16:06:00Z">
        <w:r w:rsidRPr="00A12DA6" w:rsidDel="004C185A">
          <w:rPr>
            <w:rFonts w:ascii="CMR9" w:hAnsi="CMR9" w:cs="CMR9"/>
            <w:szCs w:val="18"/>
          </w:rPr>
          <w:delText>which is chosen for our</w:delText>
        </w:r>
      </w:del>
    </w:p>
    <w:p w14:paraId="57A3366E" w14:textId="77777777" w:rsidR="008874CA" w:rsidRPr="00A12DA6" w:rsidRDefault="008874CA" w:rsidP="004C185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372" w:author="studytodayusa" w:date="2014-10-27T16:06:00Z">
        <w:r w:rsidRPr="00A12DA6" w:rsidDel="004C185A">
          <w:rPr>
            <w:rFonts w:ascii="CMR9" w:hAnsi="CMR9" w:cs="CMR9"/>
            <w:szCs w:val="18"/>
          </w:rPr>
          <w:delText>implementation.</w:delText>
        </w:r>
      </w:del>
      <w:proofErr w:type="gramStart"/>
      <w:ins w:id="373" w:author="studytodayusa" w:date="2014-10-27T16:06:00Z">
        <w:r w:rsidR="004C185A">
          <w:rPr>
            <w:rFonts w:ascii="CMR9" w:hAnsi="CMR9" w:cs="CMR9"/>
            <w:szCs w:val="18"/>
          </w:rPr>
          <w:t>for</w:t>
        </w:r>
        <w:proofErr w:type="gramEnd"/>
        <w:r w:rsidR="004C185A">
          <w:rPr>
            <w:rFonts w:ascii="CMR9" w:hAnsi="CMR9" w:cs="CMR9"/>
            <w:szCs w:val="18"/>
          </w:rPr>
          <w:t xml:space="preserve"> our implementation.</w:t>
        </w:r>
      </w:ins>
    </w:p>
    <w:p w14:paraId="2B6BF10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SY9" w:hAnsi="CMSY9" w:cs="CMSY9"/>
          <w:szCs w:val="18"/>
        </w:rPr>
        <w:t xml:space="preserve">• </w:t>
      </w:r>
      <w:r w:rsidRPr="00A12DA6">
        <w:rPr>
          <w:rFonts w:ascii="CMR9" w:hAnsi="CMR9" w:cs="CMR9"/>
          <w:szCs w:val="18"/>
        </w:rPr>
        <w:t xml:space="preserve">According to </w:t>
      </w:r>
      <w:ins w:id="374" w:author="studytodayusa" w:date="2014-10-27T16:06:00Z">
        <w:r w:rsidR="004C185A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Pareto rule [9], 80% of </w:t>
      </w:r>
      <w:ins w:id="375" w:author="studytodayusa" w:date="2014-10-27T16:06:00Z">
        <w:r w:rsidR="004C185A">
          <w:rPr>
            <w:rFonts w:ascii="CMR9" w:hAnsi="CMR9" w:cs="CMR9"/>
            <w:szCs w:val="18"/>
          </w:rPr>
          <w:t xml:space="preserve">software </w:t>
        </w:r>
      </w:ins>
      <w:r w:rsidRPr="00A12DA6">
        <w:rPr>
          <w:rFonts w:ascii="CMR9" w:hAnsi="CMR9" w:cs="CMR9"/>
          <w:szCs w:val="18"/>
        </w:rPr>
        <w:t>needs are</w:t>
      </w:r>
    </w:p>
    <w:p w14:paraId="670A75E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covered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376" w:author="studytodayusa" w:date="2014-10-27T16:06:00Z">
        <w:r w:rsidR="004C185A">
          <w:rPr>
            <w:rFonts w:ascii="CMR9" w:hAnsi="CMR9" w:cs="CMR9"/>
            <w:szCs w:val="18"/>
          </w:rPr>
          <w:t xml:space="preserve">by </w:t>
        </w:r>
      </w:ins>
      <w:r w:rsidRPr="00A12DA6">
        <w:rPr>
          <w:rFonts w:ascii="CMR9" w:hAnsi="CMR9" w:cs="CMR9"/>
          <w:szCs w:val="18"/>
        </w:rPr>
        <w:t xml:space="preserve">approximately </w:t>
      </w:r>
      <w:del w:id="377" w:author="studytodayusa" w:date="2014-10-27T16:07:00Z">
        <w:r w:rsidRPr="00A12DA6" w:rsidDel="004C185A">
          <w:rPr>
            <w:rFonts w:ascii="CMR9" w:hAnsi="CMR9" w:cs="CMR9"/>
            <w:szCs w:val="18"/>
          </w:rPr>
          <w:delText>by</w:delText>
        </w:r>
      </w:del>
      <w:r w:rsidRPr="00A12DA6">
        <w:rPr>
          <w:rFonts w:ascii="CMR9" w:hAnsi="CMR9" w:cs="CMR9"/>
          <w:szCs w:val="18"/>
        </w:rPr>
        <w:t xml:space="preserve"> 20% of </w:t>
      </w:r>
      <w:ins w:id="378" w:author="studytodayusa" w:date="2014-10-27T16:07:00Z">
        <w:r w:rsidR="004C185A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features</w:t>
      </w:r>
      <w:ins w:id="379" w:author="studytodayusa" w:date="2014-10-27T16:07:00Z">
        <w:r w:rsidR="004C185A">
          <w:rPr>
            <w:rFonts w:ascii="CMR9" w:hAnsi="CMR9" w:cs="CMR9"/>
            <w:szCs w:val="18"/>
          </w:rPr>
          <w:t xml:space="preserve"> in the software</w:t>
        </w:r>
      </w:ins>
      <w:r w:rsidRPr="00A12DA6">
        <w:rPr>
          <w:rFonts w:ascii="CMR9" w:hAnsi="CMR9" w:cs="CMR9"/>
          <w:szCs w:val="18"/>
        </w:rPr>
        <w:t>. There-</w:t>
      </w:r>
    </w:p>
    <w:p w14:paraId="175B03E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fore</w:t>
      </w:r>
      <w:proofErr w:type="gramEnd"/>
      <w:r w:rsidRPr="00A12DA6">
        <w:rPr>
          <w:rFonts w:ascii="CMR9" w:hAnsi="CMR9" w:cs="CMR9"/>
          <w:szCs w:val="18"/>
        </w:rPr>
        <w:t xml:space="preserve">, we may expect that there is some </w:t>
      </w:r>
      <w:proofErr w:type="spellStart"/>
      <w:r w:rsidRPr="00A12DA6">
        <w:rPr>
          <w:rFonts w:ascii="CMR9" w:hAnsi="CMR9" w:cs="CMR9"/>
          <w:szCs w:val="18"/>
        </w:rPr>
        <w:t>appropri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19B08F1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ate</w:t>
      </w:r>
      <w:proofErr w:type="gramEnd"/>
      <w:r w:rsidRPr="00A12DA6">
        <w:rPr>
          <w:rFonts w:ascii="CMR9" w:hAnsi="CMR9" w:cs="CMR9"/>
          <w:szCs w:val="18"/>
        </w:rPr>
        <w:t xml:space="preserve"> level of functionality which would be sufficient</w:t>
      </w:r>
    </w:p>
    <w:p w14:paraId="256EB36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</w:t>
      </w:r>
      <w:proofErr w:type="gramEnd"/>
      <w:r w:rsidRPr="00A12DA6">
        <w:rPr>
          <w:rFonts w:ascii="CMR9" w:hAnsi="CMR9" w:cs="CMR9"/>
          <w:szCs w:val="18"/>
        </w:rPr>
        <w:t xml:space="preserve"> most tasks.</w:t>
      </w:r>
    </w:p>
    <w:p w14:paraId="22E58A4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3. About exceptions: yes, there are some exceptions,</w:t>
      </w:r>
    </w:p>
    <w:p w14:paraId="5AF5A18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but</w:t>
      </w:r>
      <w:proofErr w:type="gramEnd"/>
      <w:r w:rsidRPr="00A12DA6">
        <w:rPr>
          <w:rFonts w:ascii="CMR9" w:hAnsi="CMR9" w:cs="CMR9"/>
          <w:szCs w:val="18"/>
        </w:rPr>
        <w:t xml:space="preserve"> we can include their workarounds into our sys-</w:t>
      </w:r>
    </w:p>
    <w:p w14:paraId="1C43721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tem</w:t>
      </w:r>
      <w:proofErr w:type="gramEnd"/>
      <w:r w:rsidRPr="00A12DA6">
        <w:rPr>
          <w:rFonts w:ascii="CMR9" w:hAnsi="CMR9" w:cs="CMR9"/>
          <w:szCs w:val="18"/>
        </w:rPr>
        <w:t xml:space="preserve"> as </w:t>
      </w:r>
      <w:del w:id="380" w:author="studytodayusa" w:date="2014-10-27T16:08:00Z">
        <w:r w:rsidRPr="00A12DA6" w:rsidDel="00D71214">
          <w:rPr>
            <w:rFonts w:ascii="CMR9" w:hAnsi="CMR9" w:cs="CMR9"/>
            <w:szCs w:val="18"/>
          </w:rPr>
          <w:delText>also</w:delText>
        </w:r>
      </w:del>
      <w:r w:rsidRPr="00A12DA6">
        <w:rPr>
          <w:rFonts w:ascii="CMR9" w:hAnsi="CMR9" w:cs="CMR9"/>
          <w:szCs w:val="18"/>
        </w:rPr>
        <w:t xml:space="preserve"> exceptions. Speaking about </w:t>
      </w:r>
      <w:ins w:id="381" w:author="studytodayusa" w:date="2014-10-27T16:08:00Z">
        <w:r w:rsidR="00D71214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web-browser,</w:t>
      </w:r>
    </w:p>
    <w:p w14:paraId="627BD9D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we</w:t>
      </w:r>
      <w:proofErr w:type="gramEnd"/>
      <w:r w:rsidRPr="00A12DA6">
        <w:rPr>
          <w:rFonts w:ascii="CMR9" w:hAnsi="CMR9" w:cs="CMR9"/>
          <w:szCs w:val="18"/>
        </w:rPr>
        <w:t xml:space="preserve"> can take Chromium [12] with </w:t>
      </w:r>
      <w:ins w:id="382" w:author="studytodayusa" w:date="2014-10-27T16:09:00Z">
        <w:r w:rsidR="00D71214">
          <w:rPr>
            <w:rFonts w:ascii="CMR9" w:hAnsi="CMR9" w:cs="CMR9"/>
            <w:szCs w:val="18"/>
          </w:rPr>
          <w:t xml:space="preserve">the </w:t>
        </w:r>
      </w:ins>
      <w:proofErr w:type="spellStart"/>
      <w:r w:rsidRPr="00A12DA6">
        <w:rPr>
          <w:rFonts w:ascii="CMR9" w:hAnsi="CMR9" w:cs="CMR9"/>
          <w:szCs w:val="18"/>
        </w:rPr>
        <w:t>ChromeVox</w:t>
      </w:r>
      <w:proofErr w:type="spellEnd"/>
      <w:r w:rsidRPr="00A12DA6">
        <w:rPr>
          <w:rFonts w:ascii="CMR9" w:hAnsi="CMR9" w:cs="CMR9"/>
          <w:szCs w:val="18"/>
        </w:rPr>
        <w:t xml:space="preserve"> </w:t>
      </w:r>
      <w:proofErr w:type="spellStart"/>
      <w:r w:rsidRPr="00A12DA6">
        <w:rPr>
          <w:rFonts w:ascii="CMR9" w:hAnsi="CMR9" w:cs="CMR9"/>
          <w:szCs w:val="18"/>
        </w:rPr>
        <w:t>exten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44608A2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sion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[19] which will run outside of our environment and</w:t>
      </w:r>
    </w:p>
    <w:p w14:paraId="46A203B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that</w:t>
      </w:r>
      <w:proofErr w:type="gramEnd"/>
      <w:r w:rsidRPr="00A12DA6">
        <w:rPr>
          <w:rFonts w:ascii="CMR9" w:hAnsi="CMR9" w:cs="CMR9"/>
          <w:szCs w:val="18"/>
        </w:rPr>
        <w:t xml:space="preserve"> will not bring any inconvenience to </w:t>
      </w:r>
      <w:ins w:id="383" w:author="studytodayusa" w:date="2014-10-27T16:09:00Z">
        <w:r w:rsidR="00D71214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user. </w:t>
      </w:r>
      <w:proofErr w:type="spellStart"/>
      <w:r w:rsidRPr="00A12DA6">
        <w:rPr>
          <w:rFonts w:ascii="CMR9" w:hAnsi="CMR9" w:cs="CMR9"/>
          <w:szCs w:val="18"/>
        </w:rPr>
        <w:t>Gener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5074763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ally</w:t>
      </w:r>
      <w:proofErr w:type="gramEnd"/>
      <w:r w:rsidRPr="00A12DA6">
        <w:rPr>
          <w:rFonts w:ascii="CMR9" w:hAnsi="CMR9" w:cs="CMR9"/>
          <w:szCs w:val="18"/>
        </w:rPr>
        <w:t>, the complete OS should be some sort of “hybrid”</w:t>
      </w:r>
    </w:p>
    <w:p w14:paraId="1EE8F34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system</w:t>
      </w:r>
      <w:proofErr w:type="gramEnd"/>
      <w:r w:rsidRPr="00A12DA6">
        <w:rPr>
          <w:rFonts w:ascii="CMR9" w:hAnsi="CMR9" w:cs="CMR9"/>
          <w:szCs w:val="18"/>
        </w:rPr>
        <w:t xml:space="preserve"> if it is based on </w:t>
      </w:r>
      <w:ins w:id="384" w:author="studytodayusa" w:date="2014-10-27T16:09:00Z">
        <w:r w:rsidR="00D71214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proposed platform. Some pop-</w:t>
      </w:r>
    </w:p>
    <w:p w14:paraId="69CAB57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ular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applications, like </w:t>
      </w:r>
      <w:del w:id="385" w:author="studytodayusa" w:date="2014-10-27T16:09:00Z">
        <w:r w:rsidRPr="00A12DA6" w:rsidDel="00D71214">
          <w:rPr>
            <w:rFonts w:ascii="CMR9" w:hAnsi="CMR9" w:cs="CMR9"/>
            <w:szCs w:val="18"/>
          </w:rPr>
          <w:delText>for</w:delText>
        </w:r>
      </w:del>
      <w:r w:rsidRPr="00A12DA6">
        <w:rPr>
          <w:rFonts w:ascii="CMR9" w:hAnsi="CMR9" w:cs="CMR9"/>
          <w:szCs w:val="18"/>
        </w:rPr>
        <w:t xml:space="preserve"> photo editing or computer</w:t>
      </w:r>
    </w:p>
    <w:p w14:paraId="209FECD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aided</w:t>
      </w:r>
      <w:proofErr w:type="gramEnd"/>
      <w:r w:rsidRPr="00A12DA6">
        <w:rPr>
          <w:rFonts w:ascii="CMR9" w:hAnsi="CMR9" w:cs="CMR9"/>
          <w:szCs w:val="18"/>
        </w:rPr>
        <w:t xml:space="preserve"> design will never be required because </w:t>
      </w:r>
      <w:ins w:id="386" w:author="studytodayusa" w:date="2014-10-27T16:09:00Z">
        <w:r w:rsidR="00D71214">
          <w:rPr>
            <w:rFonts w:ascii="CMR9" w:hAnsi="CMR9" w:cs="CMR9"/>
            <w:szCs w:val="18"/>
          </w:rPr>
          <w:t xml:space="preserve">they </w:t>
        </w:r>
      </w:ins>
      <w:r w:rsidRPr="00A12DA6">
        <w:rPr>
          <w:rFonts w:ascii="CMR9" w:hAnsi="CMR9" w:cs="CMR9"/>
          <w:szCs w:val="18"/>
        </w:rPr>
        <w:t>are point-</w:t>
      </w:r>
    </w:p>
    <w:p w14:paraId="324EF6A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less</w:t>
      </w:r>
      <w:proofErr w:type="gramEnd"/>
      <w:r w:rsidRPr="00A12DA6">
        <w:rPr>
          <w:rFonts w:ascii="CMR9" w:hAnsi="CMR9" w:cs="CMR9"/>
          <w:szCs w:val="18"/>
        </w:rPr>
        <w:t xml:space="preserve"> without visual information.</w:t>
      </w:r>
    </w:p>
    <w:p w14:paraId="1A598E7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3. THE FRAMEWORK DESCRIPTION</w:t>
      </w:r>
    </w:p>
    <w:p w14:paraId="78BAE8E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AND LUWRAIN PROJECT</w:t>
      </w:r>
    </w:p>
    <w:p w14:paraId="3585F44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In this section we will consider all </w:t>
      </w:r>
      <w:ins w:id="387" w:author="studytodayusa" w:date="2014-10-27T16:28:00Z">
        <w:r w:rsidR="006F4C12">
          <w:rPr>
            <w:rFonts w:ascii="CMR9" w:hAnsi="CMR9" w:cs="CMR9"/>
            <w:szCs w:val="18"/>
          </w:rPr>
          <w:t xml:space="preserve">of the </w:t>
        </w:r>
      </w:ins>
      <w:r w:rsidRPr="00A12DA6">
        <w:rPr>
          <w:rFonts w:ascii="CMR9" w:hAnsi="CMR9" w:cs="CMR9"/>
          <w:szCs w:val="18"/>
        </w:rPr>
        <w:t>valuable details</w:t>
      </w:r>
    </w:p>
    <w:p w14:paraId="6EF94C7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the </w:t>
      </w: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project which </w:t>
      </w:r>
      <w:del w:id="388" w:author="studytodayusa" w:date="2014-10-27T16:28:00Z">
        <w:r w:rsidRPr="00A12DA6" w:rsidDel="006F4C12">
          <w:rPr>
            <w:rFonts w:ascii="CMR9" w:hAnsi="CMR9" w:cs="CMR9"/>
            <w:szCs w:val="18"/>
          </w:rPr>
          <w:delText xml:space="preserve">is </w:delText>
        </w:r>
      </w:del>
      <w:ins w:id="389" w:author="studytodayusa" w:date="2014-10-27T16:28:00Z">
        <w:r w:rsidR="006F4C12">
          <w:rPr>
            <w:rFonts w:ascii="CMR9" w:hAnsi="CMR9" w:cs="CMR9"/>
            <w:szCs w:val="18"/>
          </w:rPr>
          <w:t>we</w:t>
        </w:r>
        <w:r w:rsidR="006F4C12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proposed as a</w:t>
      </w:r>
      <w:ins w:id="390" w:author="studytodayusa" w:date="2014-10-27T16:10:00Z">
        <w:r w:rsidR="0093360E">
          <w:rPr>
            <w:rFonts w:ascii="CMR9" w:hAnsi="CMR9" w:cs="CMR9"/>
            <w:szCs w:val="18"/>
          </w:rPr>
          <w:t>n</w:t>
        </w:r>
      </w:ins>
      <w:r w:rsidRPr="00A12DA6">
        <w:rPr>
          <w:rFonts w:ascii="CMR9" w:hAnsi="CMR9" w:cs="CMR9"/>
          <w:szCs w:val="18"/>
        </w:rPr>
        <w:t xml:space="preserve"> </w:t>
      </w:r>
      <w:proofErr w:type="spellStart"/>
      <w:r w:rsidRPr="00A12DA6">
        <w:rPr>
          <w:rFonts w:ascii="CMR9" w:hAnsi="CMR9" w:cs="CMR9"/>
          <w:szCs w:val="18"/>
        </w:rPr>
        <w:t>implemen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6CF84B8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tation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of the conception and the framework describe</w:t>
      </w:r>
      <w:ins w:id="391" w:author="studytodayusa" w:date="2014-10-27T16:10:00Z">
        <w:r w:rsidR="0093360E">
          <w:rPr>
            <w:rFonts w:ascii="CMR9" w:hAnsi="CMR9" w:cs="CMR9"/>
            <w:szCs w:val="18"/>
          </w:rPr>
          <w:t>d</w:t>
        </w:r>
      </w:ins>
      <w:r w:rsidRPr="00A12DA6">
        <w:rPr>
          <w:rFonts w:ascii="CMR9" w:hAnsi="CMR9" w:cs="CMR9"/>
          <w:szCs w:val="18"/>
        </w:rPr>
        <w:t xml:space="preserve"> above.</w:t>
      </w:r>
    </w:p>
    <w:p w14:paraId="0C7728A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Although </w:t>
      </w: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</w:t>
      </w:r>
      <w:del w:id="392" w:author="studytodayusa" w:date="2014-10-27T16:28:00Z">
        <w:r w:rsidRPr="00A12DA6" w:rsidDel="006F4C12">
          <w:rPr>
            <w:rFonts w:ascii="CMR9" w:hAnsi="CMR9" w:cs="CMR9"/>
            <w:szCs w:val="18"/>
          </w:rPr>
          <w:delText xml:space="preserve">implies </w:delText>
        </w:r>
      </w:del>
      <w:ins w:id="393" w:author="studytodayusa" w:date="2014-10-27T16:28:00Z">
        <w:r w:rsidR="006F4C12">
          <w:rPr>
            <w:rFonts w:ascii="CMR9" w:hAnsi="CMR9" w:cs="CMR9"/>
            <w:szCs w:val="18"/>
          </w:rPr>
          <w:t>includes</w:t>
        </w:r>
        <w:r w:rsidR="006F4C12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some research and experimental</w:t>
      </w:r>
    </w:p>
    <w:p w14:paraId="52606790" w14:textId="77777777" w:rsidR="008874CA" w:rsidRPr="00A12DA6" w:rsidRDefault="006F4C12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T</w:t>
      </w:r>
      <w:r w:rsidR="008874CA" w:rsidRPr="00A12DA6">
        <w:rPr>
          <w:rFonts w:ascii="CMR9" w:hAnsi="CMR9" w:cs="CMR9"/>
          <w:szCs w:val="18"/>
        </w:rPr>
        <w:t>asks</w:t>
      </w:r>
      <w:ins w:id="394" w:author="studytodayusa" w:date="2014-10-27T16:29:00Z">
        <w:r>
          <w:rPr>
            <w:rFonts w:ascii="CMR9" w:hAnsi="CMR9" w:cs="CMR9"/>
            <w:szCs w:val="18"/>
          </w:rPr>
          <w:t>,</w:t>
        </w:r>
      </w:ins>
      <w:r w:rsidR="008874CA" w:rsidRPr="00A12DA6">
        <w:rPr>
          <w:rFonts w:ascii="CMR9" w:hAnsi="CMR9" w:cs="CMR9"/>
          <w:szCs w:val="18"/>
        </w:rPr>
        <w:t xml:space="preserve"> we intended to get </w:t>
      </w:r>
      <w:ins w:id="395" w:author="studytodayusa" w:date="2014-10-27T16:29:00Z">
        <w:r>
          <w:rPr>
            <w:rFonts w:ascii="CMR9" w:hAnsi="CMR9" w:cs="CMR9"/>
            <w:szCs w:val="18"/>
          </w:rPr>
          <w:t xml:space="preserve">a </w:t>
        </w:r>
      </w:ins>
      <w:r w:rsidR="008874CA" w:rsidRPr="00A12DA6">
        <w:rPr>
          <w:rFonts w:ascii="CMR9" w:hAnsi="CMR9" w:cs="CMR9"/>
          <w:szCs w:val="18"/>
        </w:rPr>
        <w:t>stable product and fully functional</w:t>
      </w:r>
    </w:p>
    <w:p w14:paraId="5771DCA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OS based on it suitable for developers as well as for </w:t>
      </w:r>
      <w:ins w:id="396" w:author="studytodayusa" w:date="2014-10-27T16:29:00Z">
        <w:r w:rsidR="006F4C12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wide</w:t>
      </w:r>
    </w:p>
    <w:p w14:paraId="462B98C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range</w:t>
      </w:r>
      <w:proofErr w:type="gramEnd"/>
      <w:r w:rsidRPr="00A12DA6">
        <w:rPr>
          <w:rFonts w:ascii="CMR9" w:hAnsi="CMR9" w:cs="CMR9"/>
          <w:szCs w:val="18"/>
        </w:rPr>
        <w:t xml:space="preserve"> of consumers with sight restrictions. </w:t>
      </w:r>
      <w:del w:id="397" w:author="studytodayusa" w:date="2014-10-27T16:29:00Z">
        <w:r w:rsidRPr="00A12DA6" w:rsidDel="006F4C12">
          <w:rPr>
            <w:rFonts w:ascii="CMR9" w:hAnsi="CMR9" w:cs="CMR9"/>
            <w:szCs w:val="18"/>
          </w:rPr>
          <w:delText>Everybody</w:delText>
        </w:r>
      </w:del>
      <w:ins w:id="398" w:author="studytodayusa" w:date="2014-10-27T16:29:00Z">
        <w:r w:rsidR="006F4C12">
          <w:rPr>
            <w:rFonts w:ascii="CMR9" w:hAnsi="CMR9" w:cs="CMR9"/>
            <w:szCs w:val="18"/>
          </w:rPr>
          <w:t>Anybody</w:t>
        </w:r>
      </w:ins>
    </w:p>
    <w:p w14:paraId="1190485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who</w:t>
      </w:r>
      <w:proofErr w:type="gramEnd"/>
      <w:r w:rsidRPr="00A12DA6">
        <w:rPr>
          <w:rFonts w:ascii="CMR9" w:hAnsi="CMR9" w:cs="CMR9"/>
          <w:szCs w:val="18"/>
        </w:rPr>
        <w:t xml:space="preserve"> is interested in getting </w:t>
      </w:r>
      <w:ins w:id="399" w:author="studytodayusa" w:date="2014-10-27T16:29:00Z">
        <w:r w:rsidR="006F4C12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complete understanding </w:t>
      </w:r>
      <w:ins w:id="400" w:author="studytodayusa" w:date="2014-10-27T16:29:00Z">
        <w:r w:rsidR="006F4C12">
          <w:rPr>
            <w:rFonts w:ascii="CMR9" w:hAnsi="CMR9" w:cs="CMR9"/>
            <w:szCs w:val="18"/>
          </w:rPr>
          <w:t xml:space="preserve">of </w:t>
        </w:r>
      </w:ins>
      <w:r w:rsidRPr="00A12DA6">
        <w:rPr>
          <w:rFonts w:ascii="CMR9" w:hAnsi="CMR9" w:cs="CMR9"/>
          <w:szCs w:val="18"/>
        </w:rPr>
        <w:t>what</w:t>
      </w:r>
    </w:p>
    <w:p w14:paraId="6734AAE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is and how it works is welcomed to try current</w:t>
      </w:r>
    </w:p>
    <w:p w14:paraId="6A8CD2E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prototypes</w:t>
      </w:r>
      <w:proofErr w:type="gramEnd"/>
      <w:r w:rsidRPr="00A12DA6">
        <w:rPr>
          <w:rFonts w:ascii="CMR9" w:hAnsi="CMR9" w:cs="CMR9"/>
          <w:szCs w:val="18"/>
        </w:rPr>
        <w:t xml:space="preserve"> freely published on </w:t>
      </w:r>
      <w:ins w:id="401" w:author="studytodayusa" w:date="2014-10-27T16:30:00Z">
        <w:r w:rsidR="006F4C12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corresponding website at</w:t>
      </w:r>
    </w:p>
    <w:p w14:paraId="3782EAB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http://luwrain.org/.</w:t>
      </w:r>
    </w:p>
    <w:p w14:paraId="3473345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We guess that it is necessary to describe this work from </w:t>
      </w:r>
      <w:proofErr w:type="spellStart"/>
      <w:r w:rsidRPr="00A12DA6">
        <w:rPr>
          <w:rFonts w:ascii="CMR9" w:hAnsi="CMR9" w:cs="CMR9"/>
          <w:szCs w:val="18"/>
        </w:rPr>
        <w:t>vari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42AAC5F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ous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points of view as we are speaking about not just a theory</w:t>
      </w:r>
    </w:p>
    <w:p w14:paraId="2C7A6E7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but</w:t>
      </w:r>
      <w:proofErr w:type="gramEnd"/>
      <w:r w:rsidRPr="00A12DA6">
        <w:rPr>
          <w:rFonts w:ascii="CMR9" w:hAnsi="CMR9" w:cs="CMR9"/>
          <w:szCs w:val="18"/>
        </w:rPr>
        <w:t xml:space="preserve"> also about </w:t>
      </w:r>
      <w:ins w:id="402" w:author="studytodayusa" w:date="2014-10-27T16:30:00Z">
        <w:r w:rsidR="00B82348">
          <w:rPr>
            <w:rFonts w:ascii="CMR9" w:hAnsi="CMR9" w:cs="CMR9"/>
            <w:szCs w:val="18"/>
          </w:rPr>
          <w:t xml:space="preserve">an </w:t>
        </w:r>
      </w:ins>
      <w:r w:rsidRPr="00A12DA6">
        <w:rPr>
          <w:rFonts w:ascii="CMR9" w:hAnsi="CMR9" w:cs="CMR9"/>
          <w:szCs w:val="18"/>
        </w:rPr>
        <w:t xml:space="preserve">exact technical approach. </w:t>
      </w:r>
      <w:ins w:id="403" w:author="studytodayusa" w:date="2014-10-27T16:30:00Z">
        <w:r w:rsidR="00B82348">
          <w:rPr>
            <w:rFonts w:ascii="CMR9" w:hAnsi="CMR9" w:cs="CMR9"/>
            <w:szCs w:val="18"/>
          </w:rPr>
          <w:t>M</w:t>
        </w:r>
      </w:ins>
      <w:del w:id="404" w:author="studytodayusa" w:date="2014-10-27T16:30:00Z">
        <w:r w:rsidRPr="00A12DA6" w:rsidDel="00B82348">
          <w:rPr>
            <w:rFonts w:ascii="CMR9" w:hAnsi="CMR9" w:cs="CMR9"/>
            <w:szCs w:val="18"/>
          </w:rPr>
          <w:delText>The m</w:delText>
        </w:r>
      </w:del>
      <w:r w:rsidRPr="00A12DA6">
        <w:rPr>
          <w:rFonts w:ascii="CMR9" w:hAnsi="CMR9" w:cs="CMR9"/>
          <w:szCs w:val="18"/>
        </w:rPr>
        <w:t xml:space="preserve">ost </w:t>
      </w:r>
      <w:del w:id="405" w:author="studytodayusa" w:date="2014-10-27T16:30:00Z">
        <w:r w:rsidRPr="00A12DA6" w:rsidDel="00B82348">
          <w:rPr>
            <w:rFonts w:ascii="CMR9" w:hAnsi="CMR9" w:cs="CMR9"/>
            <w:szCs w:val="18"/>
          </w:rPr>
          <w:delText xml:space="preserve">of </w:delText>
        </w:r>
      </w:del>
      <w:r w:rsidRPr="00A12DA6">
        <w:rPr>
          <w:rFonts w:ascii="CMR9" w:hAnsi="CMR9" w:cs="CMR9"/>
          <w:szCs w:val="18"/>
        </w:rPr>
        <w:t>things</w:t>
      </w:r>
    </w:p>
    <w:p w14:paraId="6FEC0F0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described</w:t>
      </w:r>
      <w:proofErr w:type="gramEnd"/>
      <w:r w:rsidRPr="00A12DA6">
        <w:rPr>
          <w:rFonts w:ascii="CMR9" w:hAnsi="CMR9" w:cs="CMR9"/>
          <w:szCs w:val="18"/>
        </w:rPr>
        <w:t xml:space="preserve"> in </w:t>
      </w:r>
      <w:ins w:id="406" w:author="studytodayusa" w:date="2014-10-27T16:30:00Z">
        <w:r w:rsidR="00B82348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sections below should be reflected in </w:t>
      </w:r>
      <w:ins w:id="407" w:author="studytodayusa" w:date="2014-10-27T16:30:00Z">
        <w:r w:rsidR="00B82348">
          <w:rPr>
            <w:rFonts w:ascii="CMR9" w:hAnsi="CMR9" w:cs="CMR9"/>
            <w:szCs w:val="18"/>
          </w:rPr>
          <w:t xml:space="preserve">the </w:t>
        </w:r>
      </w:ins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</w:p>
    <w:p w14:paraId="4E0AB81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API as a set of Java classes. The </w:t>
      </w: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classes pro-</w:t>
      </w:r>
    </w:p>
    <w:p w14:paraId="0C4658E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vide</w:t>
      </w:r>
      <w:proofErr w:type="gramEnd"/>
      <w:r w:rsidRPr="00A12DA6">
        <w:rPr>
          <w:rFonts w:ascii="CMR9" w:hAnsi="CMR9" w:cs="CMR9"/>
          <w:szCs w:val="18"/>
        </w:rPr>
        <w:t xml:space="preserve"> various level</w:t>
      </w:r>
      <w:ins w:id="408" w:author="studytodayusa" w:date="2014-10-27T16:30:00Z">
        <w:r w:rsidR="00B82348">
          <w:rPr>
            <w:rFonts w:ascii="CMR9" w:hAnsi="CMR9" w:cs="CMR9"/>
            <w:szCs w:val="18"/>
          </w:rPr>
          <w:t>s</w:t>
        </w:r>
      </w:ins>
      <w:r w:rsidRPr="00A12DA6">
        <w:rPr>
          <w:rFonts w:ascii="CMR9" w:hAnsi="CMR9" w:cs="CMR9"/>
          <w:szCs w:val="18"/>
        </w:rPr>
        <w:t xml:space="preserve"> of customization. For example, the class</w:t>
      </w:r>
    </w:p>
    <w:p w14:paraId="01CD4F0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</w:t>
      </w:r>
      <w:proofErr w:type="gramEnd"/>
      <w:r w:rsidRPr="00A12DA6">
        <w:rPr>
          <w:rFonts w:ascii="CMR9" w:hAnsi="CMR9" w:cs="CMR9"/>
          <w:szCs w:val="18"/>
        </w:rPr>
        <w:t xml:space="preserve"> list view needs only a set of items and does all </w:t>
      </w:r>
      <w:ins w:id="409" w:author="studytodayusa" w:date="2014-10-27T16:31:00Z">
        <w:r w:rsidR="00B82348">
          <w:rPr>
            <w:rFonts w:ascii="CMR9" w:hAnsi="CMR9" w:cs="CMR9"/>
            <w:szCs w:val="18"/>
          </w:rPr>
          <w:t>tasks</w:t>
        </w:r>
      </w:ins>
      <w:del w:id="410" w:author="studytodayusa" w:date="2014-10-27T16:31:00Z">
        <w:r w:rsidRPr="00A12DA6" w:rsidDel="00B82348">
          <w:rPr>
            <w:rFonts w:ascii="CMR9" w:hAnsi="CMR9" w:cs="CMR9"/>
            <w:szCs w:val="18"/>
          </w:rPr>
          <w:delText>job</w:delText>
        </w:r>
      </w:del>
      <w:r w:rsidRPr="00A12DA6">
        <w:rPr>
          <w:rFonts w:ascii="CMR9" w:hAnsi="CMR9" w:cs="CMR9"/>
          <w:szCs w:val="18"/>
        </w:rPr>
        <w:t xml:space="preserve"> ac-</w:t>
      </w:r>
    </w:p>
    <w:p w14:paraId="3C5D0FA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cording</w:t>
      </w:r>
      <w:proofErr w:type="gramEnd"/>
      <w:r w:rsidRPr="00A12DA6">
        <w:rPr>
          <w:rFonts w:ascii="CMR9" w:hAnsi="CMR9" w:cs="CMR9"/>
          <w:szCs w:val="18"/>
        </w:rPr>
        <w:t xml:space="preserve"> to the conception. However, if </w:t>
      </w:r>
      <w:ins w:id="411" w:author="studytodayusa" w:date="2014-10-27T16:31:00Z">
        <w:r w:rsidR="00B82348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developer would like</w:t>
      </w:r>
    </w:p>
    <w:p w14:paraId="592EC3F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prepare </w:t>
      </w:r>
      <w:ins w:id="412" w:author="studytodayusa" w:date="2014-10-27T16:31:00Z">
        <w:r w:rsidR="00B82348">
          <w:rPr>
            <w:rFonts w:ascii="CMR9" w:hAnsi="CMR9" w:cs="CMR9"/>
            <w:szCs w:val="18"/>
          </w:rPr>
          <w:t>his/her</w:t>
        </w:r>
      </w:ins>
      <w:del w:id="413" w:author="studytodayusa" w:date="2014-10-27T16:31:00Z">
        <w:r w:rsidRPr="00A12DA6" w:rsidDel="00B82348">
          <w:rPr>
            <w:rFonts w:ascii="CMR9" w:hAnsi="CMR9" w:cs="CMR9"/>
            <w:szCs w:val="18"/>
          </w:rPr>
          <w:delText>its</w:delText>
        </w:r>
      </w:del>
      <w:r w:rsidRPr="00A12DA6">
        <w:rPr>
          <w:rFonts w:ascii="CMR9" w:hAnsi="CMR9" w:cs="CMR9"/>
          <w:szCs w:val="18"/>
        </w:rPr>
        <w:t xml:space="preserve"> own controls</w:t>
      </w:r>
      <w:ins w:id="414" w:author="studytodayusa" w:date="2014-10-27T16:31:00Z">
        <w:r w:rsidR="00B82348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he/she has everything needed</w:t>
      </w:r>
    </w:p>
    <w:p w14:paraId="722128C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do that. Each application for </w:t>
      </w: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should be dis-</w:t>
      </w:r>
    </w:p>
    <w:p w14:paraId="7D266E2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tributed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in the form of .jar file as </w:t>
      </w:r>
      <w:del w:id="415" w:author="studytodayusa" w:date="2014-10-27T16:31:00Z">
        <w:r w:rsidRPr="00A12DA6" w:rsidDel="00B82348">
          <w:rPr>
            <w:rFonts w:ascii="CMR9" w:hAnsi="CMR9" w:cs="CMR9"/>
            <w:szCs w:val="18"/>
          </w:rPr>
          <w:delText xml:space="preserve">it </w:delText>
        </w:r>
      </w:del>
      <w:r w:rsidRPr="00A12DA6">
        <w:rPr>
          <w:rFonts w:ascii="CMR9" w:hAnsi="CMR9" w:cs="CMR9"/>
          <w:szCs w:val="18"/>
        </w:rPr>
        <w:t>is usual for Java libraries.</w:t>
      </w:r>
    </w:p>
    <w:p w14:paraId="465BAA0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3.1 Accessible controls</w:t>
      </w:r>
    </w:p>
    <w:p w14:paraId="45959CE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The main requirement imposed on a set of controls is to have</w:t>
      </w:r>
    </w:p>
    <w:p w14:paraId="17B096F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functionality</w:t>
      </w:r>
      <w:proofErr w:type="gramEnd"/>
      <w:r w:rsidRPr="00A12DA6">
        <w:rPr>
          <w:rFonts w:ascii="CMR9" w:hAnsi="CMR9" w:cs="CMR9"/>
          <w:szCs w:val="18"/>
        </w:rPr>
        <w:t xml:space="preserve"> equal to</w:t>
      </w:r>
      <w:del w:id="416" w:author="studytodayusa" w:date="2014-10-27T16:32:00Z">
        <w:r w:rsidRPr="00A12DA6" w:rsidDel="007F2933">
          <w:rPr>
            <w:rFonts w:ascii="CMR9" w:hAnsi="CMR9" w:cs="CMR9"/>
            <w:szCs w:val="18"/>
          </w:rPr>
          <w:delText xml:space="preserve"> functionality</w:delText>
        </w:r>
      </w:del>
      <w:ins w:id="417" w:author="studytodayusa" w:date="2014-10-27T16:32:00Z">
        <w:r w:rsidR="007F2933">
          <w:rPr>
            <w:rFonts w:ascii="CMR9" w:hAnsi="CMR9" w:cs="CMR9"/>
            <w:szCs w:val="18"/>
          </w:rPr>
          <w:t xml:space="preserve"> that</w:t>
        </w:r>
      </w:ins>
      <w:r w:rsidRPr="00A12DA6">
        <w:rPr>
          <w:rFonts w:ascii="CMR9" w:hAnsi="CMR9" w:cs="CMR9"/>
          <w:szCs w:val="18"/>
        </w:rPr>
        <w:t xml:space="preserve"> of GUI. Of </w:t>
      </w:r>
      <w:del w:id="418" w:author="studytodayusa" w:date="2014-10-27T16:12:00Z">
        <w:r w:rsidRPr="00A12DA6" w:rsidDel="0093360E">
          <w:rPr>
            <w:rFonts w:ascii="CMR9" w:hAnsi="CMR9" w:cs="CMR9"/>
            <w:szCs w:val="18"/>
          </w:rPr>
          <w:delText>cource</w:delText>
        </w:r>
      </w:del>
      <w:ins w:id="419" w:author="studytodayusa" w:date="2014-10-27T16:12:00Z">
        <w:r w:rsidR="0093360E" w:rsidRPr="00A12DA6">
          <w:rPr>
            <w:rFonts w:ascii="CMR9" w:hAnsi="CMR9" w:cs="CMR9"/>
            <w:szCs w:val="18"/>
          </w:rPr>
          <w:t>course</w:t>
        </w:r>
      </w:ins>
      <w:r w:rsidRPr="00A12DA6">
        <w:rPr>
          <w:rFonts w:ascii="CMR9" w:hAnsi="CMR9" w:cs="CMR9"/>
          <w:szCs w:val="18"/>
        </w:rPr>
        <w:t>, except</w:t>
      </w:r>
    </w:p>
    <w:p w14:paraId="6C9C6E2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420" w:author="studytodayusa" w:date="2014-10-27T16:32:00Z">
        <w:r w:rsidRPr="00A12DA6" w:rsidDel="007F2933">
          <w:rPr>
            <w:rFonts w:ascii="CMR9" w:hAnsi="CMR9" w:cs="CMR9"/>
            <w:szCs w:val="18"/>
          </w:rPr>
          <w:delText>of evident</w:delText>
        </w:r>
      </w:del>
      <w:proofErr w:type="gramStart"/>
      <w:ins w:id="421" w:author="studytodayusa" w:date="2014-10-27T16:32:00Z">
        <w:r w:rsidR="007F2933">
          <w:rPr>
            <w:rFonts w:ascii="CMR9" w:hAnsi="CMR9" w:cs="CMR9"/>
            <w:szCs w:val="18"/>
          </w:rPr>
          <w:t>obviously</w:t>
        </w:r>
        <w:proofErr w:type="gramEnd"/>
        <w:r w:rsidR="007F2933">
          <w:rPr>
            <w:rFonts w:ascii="CMR9" w:hAnsi="CMR9" w:cs="CMR9"/>
            <w:szCs w:val="18"/>
          </w:rPr>
          <w:t>, the</w:t>
        </w:r>
      </w:ins>
      <w:r w:rsidRPr="00A12DA6">
        <w:rPr>
          <w:rFonts w:ascii="CMR9" w:hAnsi="CMR9" w:cs="CMR9"/>
          <w:szCs w:val="18"/>
        </w:rPr>
        <w:t xml:space="preserve"> requirement </w:t>
      </w:r>
      <w:ins w:id="422" w:author="studytodayusa" w:date="2014-10-27T16:32:00Z">
        <w:r w:rsidR="007F2933">
          <w:rPr>
            <w:rFonts w:ascii="CMR9" w:hAnsi="CMR9" w:cs="CMR9"/>
            <w:szCs w:val="18"/>
          </w:rPr>
          <w:t xml:space="preserve">of </w:t>
        </w:r>
      </w:ins>
      <w:r w:rsidRPr="00A12DA6">
        <w:rPr>
          <w:rFonts w:ascii="CMR9" w:hAnsi="CMR9" w:cs="CMR9"/>
          <w:szCs w:val="18"/>
        </w:rPr>
        <w:t>be</w:t>
      </w:r>
      <w:ins w:id="423" w:author="studytodayusa" w:date="2014-10-27T16:32:00Z">
        <w:r w:rsidR="007F2933">
          <w:rPr>
            <w:rFonts w:ascii="CMR9" w:hAnsi="CMR9" w:cs="CMR9"/>
            <w:szCs w:val="18"/>
          </w:rPr>
          <w:t>ing</w:t>
        </w:r>
      </w:ins>
      <w:r w:rsidRPr="00A12DA6">
        <w:rPr>
          <w:rFonts w:ascii="CMR9" w:hAnsi="CMR9" w:cs="CMR9"/>
          <w:szCs w:val="18"/>
        </w:rPr>
        <w:t xml:space="preserve"> fully accessible for blind users.</w:t>
      </w:r>
    </w:p>
    <w:p w14:paraId="483AA1A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Speaking about a control” we mean here </w:t>
      </w:r>
      <w:del w:id="424" w:author="studytodayusa" w:date="2014-10-27T16:33:00Z">
        <w:r w:rsidRPr="00A12DA6" w:rsidDel="007F2933">
          <w:rPr>
            <w:rFonts w:ascii="CMR9" w:hAnsi="CMR9" w:cs="CMR9"/>
            <w:szCs w:val="18"/>
          </w:rPr>
          <w:delText xml:space="preserve">the </w:delText>
        </w:r>
      </w:del>
      <w:r w:rsidRPr="00A12DA6">
        <w:rPr>
          <w:rFonts w:ascii="CMR9" w:hAnsi="CMR9" w:cs="CMR9"/>
          <w:szCs w:val="18"/>
        </w:rPr>
        <w:t>items such as</w:t>
      </w:r>
    </w:p>
    <w:p w14:paraId="0C57D18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text</w:t>
      </w:r>
      <w:proofErr w:type="gramEnd"/>
      <w:r w:rsidRPr="00A12DA6">
        <w:rPr>
          <w:rFonts w:ascii="CMR9" w:hAnsi="CMR9" w:cs="CMR9"/>
          <w:szCs w:val="18"/>
        </w:rPr>
        <w:t xml:space="preserve"> edits, list views, menus, tables, forms etc. Forms in-</w:t>
      </w:r>
    </w:p>
    <w:p w14:paraId="200E877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lastRenderedPageBreak/>
        <w:t>clude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various things, like edits, check boxes, some custom</w:t>
      </w:r>
    </w:p>
    <w:p w14:paraId="6870462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controls</w:t>
      </w:r>
      <w:proofErr w:type="gramEnd"/>
      <w:r w:rsidRPr="00A12DA6">
        <w:rPr>
          <w:rFonts w:ascii="CMR9" w:hAnsi="CMR9" w:cs="CMR9"/>
          <w:szCs w:val="18"/>
        </w:rPr>
        <w:t xml:space="preserve"> and so on. </w:t>
      </w:r>
      <w:ins w:id="425" w:author="studytodayusa" w:date="2014-10-27T16:33:00Z">
        <w:r w:rsidR="007F2933">
          <w:rPr>
            <w:rFonts w:ascii="CMR9" w:hAnsi="CMR9" w:cs="CMR9"/>
            <w:szCs w:val="18"/>
          </w:rPr>
          <w:t>E</w:t>
        </w:r>
      </w:ins>
      <w:del w:id="426" w:author="studytodayusa" w:date="2014-10-27T16:33:00Z">
        <w:r w:rsidRPr="00A12DA6" w:rsidDel="007F2933">
          <w:rPr>
            <w:rFonts w:ascii="CMR9" w:hAnsi="CMR9" w:cs="CMR9"/>
            <w:szCs w:val="18"/>
          </w:rPr>
          <w:delText>The e</w:delText>
        </w:r>
      </w:del>
      <w:r w:rsidRPr="00A12DA6">
        <w:rPr>
          <w:rFonts w:ascii="CMR9" w:hAnsi="CMR9" w:cs="CMR9"/>
          <w:szCs w:val="18"/>
        </w:rPr>
        <w:t>very class of a control object should</w:t>
      </w:r>
    </w:p>
    <w:p w14:paraId="3641645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generate</w:t>
      </w:r>
      <w:proofErr w:type="gramEnd"/>
      <w:r w:rsidRPr="00A12DA6">
        <w:rPr>
          <w:rFonts w:ascii="CMR9" w:hAnsi="CMR9" w:cs="CMR9"/>
          <w:szCs w:val="18"/>
        </w:rPr>
        <w:t xml:space="preserve"> output for </w:t>
      </w:r>
      <w:ins w:id="427" w:author="studytodayusa" w:date="2014-10-27T16:33:00Z">
        <w:r w:rsidR="007F2933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screen and for speech simultaneously</w:t>
      </w:r>
    </w:p>
    <w:p w14:paraId="05B46E8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and</w:t>
      </w:r>
      <w:proofErr w:type="gramEnd"/>
      <w:r w:rsidRPr="00A12DA6">
        <w:rPr>
          <w:rFonts w:ascii="CMR9" w:hAnsi="CMR9" w:cs="CMR9"/>
          <w:szCs w:val="18"/>
        </w:rPr>
        <w:t xml:space="preserve"> in such way that output for speech should be fully </w:t>
      </w:r>
      <w:proofErr w:type="spellStart"/>
      <w:r w:rsidRPr="00A12DA6">
        <w:rPr>
          <w:rFonts w:ascii="CMR9" w:hAnsi="CMR9" w:cs="CMR9"/>
          <w:szCs w:val="18"/>
        </w:rPr>
        <w:t>suffi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7601C91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cient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for any kind of work while output for </w:t>
      </w:r>
      <w:ins w:id="428" w:author="studytodayusa" w:date="2014-10-27T16:33:00Z">
        <w:r w:rsidR="007F2933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screen plays only</w:t>
      </w:r>
    </w:p>
    <w:p w14:paraId="3D8DA96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</w:t>
      </w:r>
      <w:proofErr w:type="gramEnd"/>
      <w:r w:rsidRPr="00A12DA6">
        <w:rPr>
          <w:rFonts w:ascii="CMR9" w:hAnsi="CMR9" w:cs="CMR9"/>
          <w:szCs w:val="18"/>
        </w:rPr>
        <w:t xml:space="preserve"> supplementary role. One addition</w:t>
      </w:r>
      <w:ins w:id="429" w:author="studytodayusa" w:date="2014-10-27T16:33:00Z">
        <w:r w:rsidR="007F2933">
          <w:rPr>
            <w:rFonts w:ascii="CMR9" w:hAnsi="CMR9" w:cs="CMR9"/>
            <w:szCs w:val="18"/>
          </w:rPr>
          <w:t>al</w:t>
        </w:r>
      </w:ins>
      <w:r w:rsidRPr="00A12DA6">
        <w:rPr>
          <w:rFonts w:ascii="CMR9" w:hAnsi="CMR9" w:cs="CMR9"/>
          <w:szCs w:val="18"/>
        </w:rPr>
        <w:t xml:space="preserve"> requirement for any</w:t>
      </w:r>
    </w:p>
    <w:p w14:paraId="7EA92AC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type</w:t>
      </w:r>
      <w:proofErr w:type="gramEnd"/>
      <w:r w:rsidRPr="00A12DA6">
        <w:rPr>
          <w:rFonts w:ascii="CMR9" w:hAnsi="CMR9" w:cs="CMR9"/>
          <w:szCs w:val="18"/>
        </w:rPr>
        <w:t xml:space="preserve"> of a control is providing access to any part of the object</w:t>
      </w:r>
    </w:p>
    <w:p w14:paraId="3ADB54B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without</w:t>
      </w:r>
      <w:proofErr w:type="gramEnd"/>
      <w:r w:rsidRPr="00A12DA6">
        <w:rPr>
          <w:rFonts w:ascii="CMR9" w:hAnsi="CMR9" w:cs="CMR9"/>
          <w:szCs w:val="18"/>
        </w:rPr>
        <w:t xml:space="preserve"> potentially inaccessible information. This is usually</w:t>
      </w:r>
    </w:p>
    <w:p w14:paraId="0B4D8EF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very</w:t>
      </w:r>
      <w:proofErr w:type="gramEnd"/>
      <w:ins w:id="430" w:author="studytodayusa" w:date="2014-10-27T16:34:00Z">
        <w:r w:rsidR="007F2933">
          <w:rPr>
            <w:rFonts w:ascii="CMR9" w:hAnsi="CMR9" w:cs="CMR9"/>
            <w:szCs w:val="18"/>
          </w:rPr>
          <w:t xml:space="preserve"> relevant</w:t>
        </w:r>
      </w:ins>
      <w:del w:id="431" w:author="studytodayusa" w:date="2014-10-27T16:34:00Z">
        <w:r w:rsidRPr="00A12DA6" w:rsidDel="007F2933">
          <w:rPr>
            <w:rFonts w:ascii="CMR9" w:hAnsi="CMR9" w:cs="CMR9"/>
            <w:szCs w:val="18"/>
          </w:rPr>
          <w:delText xml:space="preserve"> actual</w:delText>
        </w:r>
      </w:del>
      <w:r w:rsidRPr="00A12DA6">
        <w:rPr>
          <w:rFonts w:ascii="CMR9" w:hAnsi="CMR9" w:cs="CMR9"/>
          <w:szCs w:val="18"/>
        </w:rPr>
        <w:t xml:space="preserve"> for exploring the spelling of any string in a letter-</w:t>
      </w:r>
    </w:p>
    <w:p w14:paraId="3972E3E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by-letter</w:t>
      </w:r>
      <w:proofErr w:type="gramEnd"/>
      <w:r w:rsidRPr="00A12DA6">
        <w:rPr>
          <w:rFonts w:ascii="CMR9" w:hAnsi="CMR9" w:cs="CMR9"/>
          <w:szCs w:val="18"/>
        </w:rPr>
        <w:t xml:space="preserve"> manner. A lot of users are unable to completely</w:t>
      </w:r>
    </w:p>
    <w:p w14:paraId="079D57DB" w14:textId="77777777" w:rsidR="008874CA" w:rsidRDefault="008874CA" w:rsidP="008874CA">
      <w:pPr>
        <w:autoSpaceDE w:val="0"/>
        <w:autoSpaceDN w:val="0"/>
        <w:adjustRightInd w:val="0"/>
        <w:spacing w:after="0" w:line="240" w:lineRule="auto"/>
        <w:rPr>
          <w:ins w:id="432" w:author="Renata Pozhidaeva" w:date="2014-10-29T19:38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rely</w:t>
      </w:r>
      <w:proofErr w:type="gramEnd"/>
      <w:r w:rsidRPr="00A12DA6">
        <w:rPr>
          <w:rFonts w:ascii="CMR9" w:hAnsi="CMR9" w:cs="CMR9"/>
          <w:szCs w:val="18"/>
        </w:rPr>
        <w:t xml:space="preserve"> on </w:t>
      </w:r>
      <w:ins w:id="433" w:author="studytodayusa" w:date="2014-10-27T16:34:00Z">
        <w:r w:rsidR="003C18A1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pronunciation of </w:t>
      </w:r>
      <w:ins w:id="434" w:author="studytodayusa" w:date="2014-10-27T16:34:00Z">
        <w:r w:rsidR="003C18A1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speech synthesizer.</w:t>
      </w:r>
    </w:p>
    <w:p w14:paraId="7547A858" w14:textId="77777777" w:rsidR="00876C3C" w:rsidRPr="00A12DA6" w:rsidRDefault="00876C3C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</w:p>
    <w:p w14:paraId="3A401E9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BX9" w:hAnsi="CMBX9" w:cs="CMBX9"/>
          <w:szCs w:val="18"/>
        </w:rPr>
        <w:t xml:space="preserve">Text edits. </w:t>
      </w:r>
      <w:r w:rsidRPr="00A12DA6">
        <w:rPr>
          <w:rFonts w:ascii="CMR9" w:hAnsi="CMR9" w:cs="CMR9"/>
          <w:szCs w:val="18"/>
        </w:rPr>
        <w:t>The text edits (both single-line and multiline)</w:t>
      </w:r>
    </w:p>
    <w:p w14:paraId="48E32D6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speak</w:t>
      </w:r>
      <w:proofErr w:type="gramEnd"/>
      <w:r w:rsidRPr="00A12DA6">
        <w:rPr>
          <w:rFonts w:ascii="CMR9" w:hAnsi="CMR9" w:cs="CMR9"/>
          <w:szCs w:val="18"/>
        </w:rPr>
        <w:t xml:space="preserve"> the letter under </w:t>
      </w:r>
      <w:ins w:id="435" w:author="studytodayusa" w:date="2014-10-27T16:34:00Z">
        <w:r w:rsidR="003C18A1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cursor on left-right movements</w:t>
      </w:r>
    </w:p>
    <w:p w14:paraId="4E517D0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and</w:t>
      </w:r>
      <w:proofErr w:type="gramEnd"/>
      <w:r w:rsidRPr="00A12DA6">
        <w:rPr>
          <w:rFonts w:ascii="CMR9" w:hAnsi="CMR9" w:cs="CMR9"/>
          <w:szCs w:val="18"/>
        </w:rPr>
        <w:t xml:space="preserve"> speak the line holding the cursor on up-down</w:t>
      </w:r>
    </w:p>
    <w:p w14:paraId="2735EFE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movements</w:t>
      </w:r>
      <w:proofErr w:type="gramEnd"/>
      <w:r w:rsidRPr="00A12DA6">
        <w:rPr>
          <w:rFonts w:ascii="CMR9" w:hAnsi="CMR9" w:cs="CMR9"/>
          <w:szCs w:val="18"/>
        </w:rPr>
        <w:t>. On typing any letter</w:t>
      </w:r>
      <w:ins w:id="436" w:author="studytodayusa" w:date="2014-10-27T16:35:00Z">
        <w:r w:rsidR="003C18A1">
          <w:rPr>
            <w:rFonts w:ascii="CMR9" w:hAnsi="CMR9" w:cs="CMR9"/>
            <w:szCs w:val="18"/>
          </w:rPr>
          <w:t>, the letter</w:t>
        </w:r>
      </w:ins>
      <w:del w:id="437" w:author="studytodayusa" w:date="2014-10-27T16:35:00Z">
        <w:r w:rsidRPr="00A12DA6" w:rsidDel="003C18A1">
          <w:rPr>
            <w:rFonts w:ascii="CMR9" w:hAnsi="CMR9" w:cs="CMR9"/>
            <w:szCs w:val="18"/>
          </w:rPr>
          <w:delText xml:space="preserve"> it</w:delText>
        </w:r>
      </w:del>
      <w:r w:rsidRPr="00A12DA6">
        <w:rPr>
          <w:rFonts w:ascii="CMR9" w:hAnsi="CMR9" w:cs="CMR9"/>
          <w:szCs w:val="18"/>
        </w:rPr>
        <w:t xml:space="preserve"> should</w:t>
      </w:r>
      <w:del w:id="438" w:author="studytodayusa" w:date="2014-10-27T16:35:00Z">
        <w:r w:rsidRPr="00A12DA6" w:rsidDel="003C18A1">
          <w:rPr>
            <w:rFonts w:ascii="CMR9" w:hAnsi="CMR9" w:cs="CMR9"/>
            <w:szCs w:val="18"/>
          </w:rPr>
          <w:delText xml:space="preserve"> be</w:delText>
        </w:r>
      </w:del>
      <w:r w:rsidRPr="00A12DA6">
        <w:rPr>
          <w:rFonts w:ascii="CMR9" w:hAnsi="CMR9" w:cs="CMR9"/>
          <w:szCs w:val="18"/>
        </w:rPr>
        <w:t xml:space="preserve"> also</w:t>
      </w:r>
      <w:ins w:id="439" w:author="studytodayusa" w:date="2014-10-27T16:35:00Z">
        <w:r w:rsidR="003C18A1">
          <w:rPr>
            <w:rFonts w:ascii="CMR9" w:hAnsi="CMR9" w:cs="CMR9"/>
            <w:szCs w:val="18"/>
          </w:rPr>
          <w:t xml:space="preserve"> be</w:t>
        </w:r>
      </w:ins>
    </w:p>
    <w:p w14:paraId="5B42190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spoken</w:t>
      </w:r>
      <w:proofErr w:type="gramEnd"/>
      <w:r w:rsidRPr="00A12DA6">
        <w:rPr>
          <w:rFonts w:ascii="CMR9" w:hAnsi="CMR9" w:cs="CMR9"/>
          <w:szCs w:val="18"/>
        </w:rPr>
        <w:t xml:space="preserve">. The important question is </w:t>
      </w:r>
      <w:ins w:id="440" w:author="studytodayusa" w:date="2014-10-27T16:35:00Z">
        <w:r w:rsidR="003C18A1">
          <w:rPr>
            <w:rFonts w:ascii="CMR9" w:hAnsi="CMR9" w:cs="CMR9"/>
            <w:szCs w:val="18"/>
          </w:rPr>
          <w:t>the</w:t>
        </w:r>
      </w:ins>
      <w:del w:id="441" w:author="studytodayusa" w:date="2014-10-27T16:35:00Z">
        <w:r w:rsidRPr="00A12DA6" w:rsidDel="003C18A1">
          <w:rPr>
            <w:rFonts w:ascii="CMR9" w:hAnsi="CMR9" w:cs="CMR9"/>
            <w:szCs w:val="18"/>
          </w:rPr>
          <w:delText>a</w:delText>
        </w:r>
      </w:del>
      <w:r w:rsidRPr="00A12DA6">
        <w:rPr>
          <w:rFonts w:ascii="CMR9" w:hAnsi="CMR9" w:cs="CMR9"/>
          <w:szCs w:val="18"/>
        </w:rPr>
        <w:t xml:space="preserve"> selection of some</w:t>
      </w:r>
    </w:p>
    <w:p w14:paraId="11C7421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text</w:t>
      </w:r>
      <w:proofErr w:type="gramEnd"/>
      <w:r w:rsidRPr="00A12DA6">
        <w:rPr>
          <w:rFonts w:ascii="CMR9" w:hAnsi="CMR9" w:cs="CMR9"/>
          <w:szCs w:val="18"/>
        </w:rPr>
        <w:t xml:space="preserve"> fragment. We guess that the most convenient way</w:t>
      </w:r>
    </w:p>
    <w:p w14:paraId="2440363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is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442" w:author="studytodayusa" w:date="2014-10-27T16:35:00Z">
        <w:r w:rsidR="003C18A1">
          <w:rPr>
            <w:rFonts w:ascii="CMR9" w:hAnsi="CMR9" w:cs="CMR9"/>
            <w:szCs w:val="18"/>
          </w:rPr>
          <w:t xml:space="preserve">to </w:t>
        </w:r>
      </w:ins>
      <w:r w:rsidRPr="00A12DA6">
        <w:rPr>
          <w:rFonts w:ascii="CMR9" w:hAnsi="CMR9" w:cs="CMR9"/>
          <w:szCs w:val="18"/>
        </w:rPr>
        <w:t>set a special point under the current cursor position</w:t>
      </w:r>
    </w:p>
    <w:p w14:paraId="4E6BBF9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mark </w:t>
      </w:r>
      <w:ins w:id="443" w:author="studytodayusa" w:date="2014-10-27T16:35:00Z">
        <w:r w:rsidR="003C18A1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start of the region, then go to some </w:t>
      </w:r>
      <w:del w:id="444" w:author="studytodayusa" w:date="2014-10-27T16:35:00Z">
        <w:r w:rsidRPr="00A12DA6" w:rsidDel="003C18A1">
          <w:rPr>
            <w:rFonts w:ascii="CMR9" w:hAnsi="CMR9" w:cs="CMR9"/>
            <w:szCs w:val="18"/>
          </w:rPr>
          <w:delText>an</w:delText>
        </w:r>
      </w:del>
      <w:r w:rsidRPr="00A12DA6">
        <w:rPr>
          <w:rFonts w:ascii="CMR9" w:hAnsi="CMR9" w:cs="CMR9"/>
          <w:szCs w:val="18"/>
        </w:rPr>
        <w:t>other</w:t>
      </w:r>
    </w:p>
    <w:p w14:paraId="16A273E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position</w:t>
      </w:r>
      <w:proofErr w:type="gramEnd"/>
      <w:r w:rsidRPr="00A12DA6">
        <w:rPr>
          <w:rFonts w:ascii="CMR9" w:hAnsi="CMR9" w:cs="CMR9"/>
          <w:szCs w:val="18"/>
        </w:rPr>
        <w:t xml:space="preserve"> marking </w:t>
      </w:r>
      <w:ins w:id="445" w:author="studytodayusa" w:date="2014-10-27T16:35:00Z">
        <w:r w:rsidR="003C18A1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end of the region and do one of the re-</w:t>
      </w:r>
    </w:p>
    <w:p w14:paraId="7146240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quired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operations (copy, cut or delete). It is a good</w:t>
      </w:r>
    </w:p>
    <w:p w14:paraId="2AE15E6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idea</w:t>
      </w:r>
      <w:proofErr w:type="gramEnd"/>
      <w:r w:rsidRPr="00A12DA6">
        <w:rPr>
          <w:rFonts w:ascii="CMR9" w:hAnsi="CMR9" w:cs="CMR9"/>
          <w:szCs w:val="18"/>
        </w:rPr>
        <w:t xml:space="preserve"> to </w:t>
      </w:r>
      <w:ins w:id="446" w:author="studytodayusa" w:date="2014-10-27T16:36:00Z">
        <w:r w:rsidR="003C18A1">
          <w:rPr>
            <w:rFonts w:ascii="CMR9" w:hAnsi="CMR9" w:cs="CMR9"/>
            <w:szCs w:val="18"/>
          </w:rPr>
          <w:t>pronounce</w:t>
        </w:r>
      </w:ins>
      <w:del w:id="447" w:author="studytodayusa" w:date="2014-10-27T16:36:00Z">
        <w:r w:rsidRPr="00A12DA6" w:rsidDel="003C18A1">
          <w:rPr>
            <w:rFonts w:ascii="CMR9" w:hAnsi="CMR9" w:cs="CMR9"/>
            <w:szCs w:val="18"/>
          </w:rPr>
          <w:delText>speak</w:delText>
        </w:r>
      </w:del>
      <w:r w:rsidRPr="00A12DA6">
        <w:rPr>
          <w:rFonts w:ascii="CMR9" w:hAnsi="CMR9" w:cs="CMR9"/>
          <w:szCs w:val="18"/>
        </w:rPr>
        <w:t xml:space="preserve"> a text fragment being cut, copied, deleted</w:t>
      </w:r>
    </w:p>
    <w:p w14:paraId="22EFC6C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or</w:t>
      </w:r>
      <w:proofErr w:type="gramEnd"/>
      <w:r w:rsidRPr="00A12DA6">
        <w:rPr>
          <w:rFonts w:ascii="CMR9" w:hAnsi="CMR9" w:cs="CMR9"/>
          <w:szCs w:val="18"/>
        </w:rPr>
        <w:t xml:space="preserve"> pasted. On reaching </w:t>
      </w:r>
      <w:ins w:id="448" w:author="studytodayusa" w:date="2014-10-27T16:36:00Z">
        <w:r w:rsidR="003C18A1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bounds of a text area</w:t>
      </w:r>
      <w:proofErr w:type="gramStart"/>
      <w:ins w:id="449" w:author="studytodayusa" w:date="2014-10-27T16:36:00Z">
        <w:r w:rsidR="003C18A1">
          <w:rPr>
            <w:rFonts w:ascii="CMR9" w:hAnsi="CMR9" w:cs="CMR9"/>
            <w:szCs w:val="18"/>
          </w:rPr>
          <w:t xml:space="preserve">, </w:t>
        </w:r>
      </w:ins>
      <w:r w:rsidRPr="00A12DA6">
        <w:rPr>
          <w:rFonts w:ascii="CMR9" w:hAnsi="CMR9" w:cs="CMR9"/>
          <w:szCs w:val="18"/>
        </w:rPr>
        <w:t xml:space="preserve"> </w:t>
      </w:r>
      <w:ins w:id="450" w:author="studytodayusa" w:date="2014-10-27T16:36:00Z">
        <w:r w:rsidR="003C18A1">
          <w:rPr>
            <w:rFonts w:ascii="CMR9" w:hAnsi="CMR9" w:cs="CMR9"/>
            <w:szCs w:val="18"/>
          </w:rPr>
          <w:t>a</w:t>
        </w:r>
        <w:proofErr w:type="gramEnd"/>
        <w:r w:rsidR="003C18A1">
          <w:rPr>
            <w:rFonts w:ascii="CMR9" w:hAnsi="CMR9" w:cs="CMR9"/>
            <w:szCs w:val="18"/>
          </w:rPr>
          <w:t xml:space="preserve"> </w:t>
        </w:r>
      </w:ins>
      <w:proofErr w:type="spellStart"/>
      <w:r w:rsidRPr="00A12DA6">
        <w:rPr>
          <w:rFonts w:ascii="CMR9" w:hAnsi="CMR9" w:cs="CMR9"/>
          <w:szCs w:val="18"/>
        </w:rPr>
        <w:t>corre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63A9719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sponding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notification</w:t>
      </w:r>
      <w:del w:id="451" w:author="studytodayusa" w:date="2014-10-27T16:36:00Z">
        <w:r w:rsidRPr="00A12DA6" w:rsidDel="003C18A1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should be issued.</w:t>
      </w:r>
    </w:p>
    <w:p w14:paraId="7677C1F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BX9" w:hAnsi="CMBX9" w:cs="CMBX9"/>
          <w:szCs w:val="18"/>
        </w:rPr>
        <w:t xml:space="preserve">List views and menus. </w:t>
      </w:r>
      <w:r w:rsidRPr="00A12DA6">
        <w:rPr>
          <w:rFonts w:ascii="CMR9" w:hAnsi="CMR9" w:cs="CMR9"/>
          <w:szCs w:val="18"/>
        </w:rPr>
        <w:t xml:space="preserve">All types of items </w:t>
      </w:r>
      <w:ins w:id="452" w:author="studytodayusa" w:date="2014-10-27T16:36:00Z">
        <w:r w:rsidR="00700149">
          <w:rPr>
            <w:rFonts w:ascii="CMR9" w:hAnsi="CMR9" w:cs="CMR9"/>
            <w:szCs w:val="18"/>
          </w:rPr>
          <w:t xml:space="preserve">of </w:t>
        </w:r>
      </w:ins>
      <w:r w:rsidRPr="00A12DA6">
        <w:rPr>
          <w:rFonts w:ascii="CMR9" w:hAnsi="CMR9" w:cs="CMR9"/>
          <w:szCs w:val="18"/>
        </w:rPr>
        <w:t>enumeration</w:t>
      </w:r>
    </w:p>
    <w:p w14:paraId="6B59E4B8" w14:textId="77777777" w:rsidR="008874CA" w:rsidRPr="00A12DA6" w:rsidDel="00700149" w:rsidRDefault="008874CA" w:rsidP="008874CA">
      <w:pPr>
        <w:autoSpaceDE w:val="0"/>
        <w:autoSpaceDN w:val="0"/>
        <w:adjustRightInd w:val="0"/>
        <w:spacing w:after="0" w:line="240" w:lineRule="auto"/>
        <w:rPr>
          <w:del w:id="453" w:author="studytodayusa" w:date="2014-10-27T16:37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should</w:t>
      </w:r>
      <w:proofErr w:type="gramEnd"/>
      <w:r w:rsidRPr="00A12DA6">
        <w:rPr>
          <w:rFonts w:ascii="CMR9" w:hAnsi="CMR9" w:cs="CMR9"/>
          <w:szCs w:val="18"/>
        </w:rPr>
        <w:t xml:space="preserve"> have a cursor marking not </w:t>
      </w:r>
      <w:ins w:id="454" w:author="studytodayusa" w:date="2014-10-27T16:36:00Z">
        <w:r w:rsidR="00700149">
          <w:rPr>
            <w:rFonts w:ascii="CMR9" w:hAnsi="CMR9" w:cs="CMR9"/>
            <w:szCs w:val="18"/>
          </w:rPr>
          <w:t>only a</w:t>
        </w:r>
      </w:ins>
      <w:del w:id="455" w:author="studytodayusa" w:date="2014-10-27T16:36:00Z">
        <w:r w:rsidRPr="00A12DA6" w:rsidDel="00700149">
          <w:rPr>
            <w:rFonts w:ascii="CMR9" w:hAnsi="CMR9" w:cs="CMR9"/>
            <w:szCs w:val="18"/>
          </w:rPr>
          <w:delText>any</w:delText>
        </w:r>
      </w:del>
      <w:r w:rsidRPr="00A12DA6">
        <w:rPr>
          <w:rFonts w:ascii="CMR9" w:hAnsi="CMR9" w:cs="CMR9"/>
          <w:szCs w:val="18"/>
        </w:rPr>
        <w:t xml:space="preserve"> particular line</w:t>
      </w:r>
      <w:ins w:id="456" w:author="studytodayusa" w:date="2014-10-27T16:37:00Z">
        <w:r w:rsidR="00700149">
          <w:rPr>
            <w:rFonts w:ascii="CMR9" w:hAnsi="CMR9" w:cs="CMR9"/>
            <w:szCs w:val="18"/>
          </w:rPr>
          <w:t>,</w:t>
        </w:r>
      </w:ins>
    </w:p>
    <w:p w14:paraId="72A8509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457" w:author="studytodayusa" w:date="2014-10-27T16:37:00Z">
        <w:r w:rsidRPr="00A12DA6" w:rsidDel="00700149">
          <w:rPr>
            <w:rFonts w:ascii="CMR9" w:hAnsi="CMR9" w:cs="CMR9"/>
            <w:szCs w:val="18"/>
          </w:rPr>
          <w:delText>only</w:delText>
        </w:r>
      </w:del>
      <w:r w:rsidRPr="00A12DA6">
        <w:rPr>
          <w:rFonts w:ascii="CMR9" w:hAnsi="CMR9" w:cs="CMR9"/>
          <w:szCs w:val="18"/>
        </w:rPr>
        <w:t xml:space="preserve"> </w:t>
      </w:r>
      <w:proofErr w:type="gramStart"/>
      <w:r w:rsidRPr="00A12DA6">
        <w:rPr>
          <w:rFonts w:ascii="CMR9" w:hAnsi="CMR9" w:cs="CMR9"/>
          <w:szCs w:val="18"/>
        </w:rPr>
        <w:t>but</w:t>
      </w:r>
      <w:proofErr w:type="gramEnd"/>
      <w:r w:rsidRPr="00A12DA6">
        <w:rPr>
          <w:rFonts w:ascii="CMR9" w:hAnsi="CMR9" w:cs="CMR9"/>
          <w:szCs w:val="18"/>
        </w:rPr>
        <w:t xml:space="preserve"> also being free to point </w:t>
      </w:r>
      <w:ins w:id="458" w:author="studytodayusa" w:date="2014-10-27T16:37:00Z">
        <w:r w:rsidR="00700149">
          <w:rPr>
            <w:rFonts w:ascii="CMR9" w:hAnsi="CMR9" w:cs="CMR9"/>
            <w:szCs w:val="18"/>
          </w:rPr>
          <w:t xml:space="preserve">to </w:t>
        </w:r>
      </w:ins>
      <w:r w:rsidRPr="00A12DA6">
        <w:rPr>
          <w:rFonts w:ascii="CMR9" w:hAnsi="CMR9" w:cs="CMR9"/>
          <w:szCs w:val="18"/>
        </w:rPr>
        <w:t>any character on this</w:t>
      </w:r>
    </w:p>
    <w:p w14:paraId="3E27AFE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line</w:t>
      </w:r>
      <w:proofErr w:type="gramEnd"/>
      <w:r w:rsidRPr="00A12DA6">
        <w:rPr>
          <w:rFonts w:ascii="CMR9" w:hAnsi="CMR9" w:cs="CMR9"/>
          <w:szCs w:val="18"/>
        </w:rPr>
        <w:t xml:space="preserve">. This is necessary as </w:t>
      </w:r>
      <w:ins w:id="459" w:author="studytodayusa" w:date="2014-10-27T16:37:00Z">
        <w:r w:rsidR="00700149">
          <w:rPr>
            <w:rFonts w:ascii="CMR9" w:hAnsi="CMR9" w:cs="CMR9"/>
            <w:szCs w:val="18"/>
          </w:rPr>
          <w:t>mentioned before</w:t>
        </w:r>
      </w:ins>
      <w:del w:id="460" w:author="studytodayusa" w:date="2014-10-27T16:37:00Z">
        <w:r w:rsidRPr="00A12DA6" w:rsidDel="00700149">
          <w:rPr>
            <w:rFonts w:ascii="CMR9" w:hAnsi="CMR9" w:cs="CMR9"/>
            <w:szCs w:val="18"/>
          </w:rPr>
          <w:delText>previously</w:delText>
        </w:r>
      </w:del>
      <w:r w:rsidRPr="00A12DA6">
        <w:rPr>
          <w:rFonts w:ascii="CMR9" w:hAnsi="CMR9" w:cs="CMR9"/>
          <w:szCs w:val="18"/>
        </w:rPr>
        <w:t xml:space="preserve"> for exploring</w:t>
      </w:r>
    </w:p>
    <w:p w14:paraId="13941A0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the</w:t>
      </w:r>
      <w:proofErr w:type="gramEnd"/>
      <w:r w:rsidRPr="00A12DA6">
        <w:rPr>
          <w:rFonts w:ascii="CMR9" w:hAnsi="CMR9" w:cs="CMR9"/>
          <w:szCs w:val="18"/>
        </w:rPr>
        <w:t xml:space="preserve"> spelling of the item. On up-down movements</w:t>
      </w:r>
      <w:ins w:id="461" w:author="studytodayusa" w:date="2014-10-27T16:37:00Z">
        <w:r w:rsidR="00700149">
          <w:rPr>
            <w:rFonts w:ascii="CMR9" w:hAnsi="CMR9" w:cs="CMR9"/>
            <w:szCs w:val="18"/>
          </w:rPr>
          <w:t>,</w:t>
        </w:r>
      </w:ins>
    </w:p>
    <w:p w14:paraId="33B7EBC4" w14:textId="77777777" w:rsidR="008874CA" w:rsidRPr="00A12DA6" w:rsidRDefault="00700149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ins w:id="462" w:author="studytodayusa" w:date="2014-10-27T16:37:00Z">
        <w:r>
          <w:rPr>
            <w:rFonts w:ascii="CMR9" w:hAnsi="CMR9" w:cs="CMR9"/>
            <w:szCs w:val="18"/>
          </w:rPr>
          <w:t>a</w:t>
        </w:r>
        <w:proofErr w:type="gramEnd"/>
        <w:r>
          <w:rPr>
            <w:rFonts w:ascii="CMR9" w:hAnsi="CMR9" w:cs="CMR9"/>
            <w:szCs w:val="18"/>
          </w:rPr>
          <w:t xml:space="preserve"> </w:t>
        </w:r>
      </w:ins>
      <w:r w:rsidR="008874CA" w:rsidRPr="00A12DA6">
        <w:rPr>
          <w:rFonts w:ascii="CMR9" w:hAnsi="CMR9" w:cs="CMR9"/>
          <w:szCs w:val="18"/>
        </w:rPr>
        <w:t xml:space="preserve">new item </w:t>
      </w:r>
      <w:ins w:id="463" w:author="studytodayusa" w:date="2014-10-27T16:37:00Z">
        <w:r>
          <w:rPr>
            <w:rFonts w:ascii="CMR9" w:hAnsi="CMR9" w:cs="CMR9"/>
            <w:szCs w:val="18"/>
          </w:rPr>
          <w:t xml:space="preserve">of </w:t>
        </w:r>
      </w:ins>
      <w:r w:rsidR="008874CA" w:rsidRPr="00A12DA6">
        <w:rPr>
          <w:rFonts w:ascii="CMR9" w:hAnsi="CMR9" w:cs="CMR9"/>
          <w:szCs w:val="18"/>
        </w:rPr>
        <w:t>text should be spoken and the cursor should</w:t>
      </w:r>
    </w:p>
    <w:p w14:paraId="31DC9AE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go</w:t>
      </w:r>
      <w:proofErr w:type="gramEnd"/>
      <w:r w:rsidRPr="00A12DA6">
        <w:rPr>
          <w:rFonts w:ascii="CMR9" w:hAnsi="CMR9" w:cs="CMR9"/>
          <w:szCs w:val="18"/>
        </w:rPr>
        <w:t xml:space="preserve"> to </w:t>
      </w:r>
      <w:ins w:id="464" w:author="studytodayusa" w:date="2014-10-27T16:38:00Z">
        <w:r w:rsidR="00700149">
          <w:rPr>
            <w:rFonts w:ascii="CMR9" w:hAnsi="CMR9" w:cs="CMR9"/>
            <w:szCs w:val="18"/>
          </w:rPr>
          <w:t xml:space="preserve">the beginning of the </w:t>
        </w:r>
      </w:ins>
      <w:r w:rsidRPr="00A12DA6">
        <w:rPr>
          <w:rFonts w:ascii="CMR9" w:hAnsi="CMR9" w:cs="CMR9"/>
          <w:szCs w:val="18"/>
        </w:rPr>
        <w:t xml:space="preserve">new line </w:t>
      </w:r>
      <w:del w:id="465" w:author="studytodayusa" w:date="2014-10-27T16:38:00Z">
        <w:r w:rsidRPr="00A12DA6" w:rsidDel="00700149">
          <w:rPr>
            <w:rFonts w:ascii="CMR9" w:hAnsi="CMR9" w:cs="CMR9"/>
            <w:szCs w:val="18"/>
          </w:rPr>
          <w:delText>beginning</w:delText>
        </w:r>
      </w:del>
      <w:r w:rsidRPr="00A12DA6">
        <w:rPr>
          <w:rFonts w:ascii="CMR9" w:hAnsi="CMR9" w:cs="CMR9"/>
          <w:szCs w:val="18"/>
        </w:rPr>
        <w:t>. Every line should always</w:t>
      </w:r>
    </w:p>
    <w:p w14:paraId="772EEAC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have</w:t>
      </w:r>
      <w:proofErr w:type="gramEnd"/>
      <w:r w:rsidRPr="00A12DA6">
        <w:rPr>
          <w:rFonts w:ascii="CMR9" w:hAnsi="CMR9" w:cs="CMR9"/>
          <w:szCs w:val="18"/>
        </w:rPr>
        <w:t xml:space="preserve"> one addition</w:t>
      </w:r>
      <w:ins w:id="466" w:author="studytodayusa" w:date="2014-10-27T16:38:00Z">
        <w:r w:rsidR="00700149">
          <w:rPr>
            <w:rFonts w:ascii="CMR9" w:hAnsi="CMR9" w:cs="CMR9"/>
            <w:szCs w:val="18"/>
          </w:rPr>
          <w:t>al</w:t>
        </w:r>
      </w:ins>
      <w:r w:rsidRPr="00A12DA6">
        <w:rPr>
          <w:rFonts w:ascii="CMR9" w:hAnsi="CMR9" w:cs="CMR9"/>
          <w:szCs w:val="18"/>
        </w:rPr>
        <w:t xml:space="preserve"> empty line (</w:t>
      </w:r>
      <w:ins w:id="467" w:author="studytodayusa" w:date="2014-10-27T16:38:00Z">
        <w:r w:rsidR="00700149">
          <w:rPr>
            <w:rFonts w:ascii="CMR9" w:hAnsi="CMR9" w:cs="CMR9"/>
            <w:szCs w:val="18"/>
          </w:rPr>
          <w:t xml:space="preserve">Otherwise, </w:t>
        </w:r>
      </w:ins>
      <w:r w:rsidRPr="00A12DA6">
        <w:rPr>
          <w:rFonts w:ascii="CMR9" w:hAnsi="CMR9" w:cs="CMR9"/>
          <w:szCs w:val="18"/>
        </w:rPr>
        <w:t xml:space="preserve">how </w:t>
      </w:r>
      <w:ins w:id="468" w:author="studytodayusa" w:date="2014-10-27T16:38:00Z">
        <w:r w:rsidR="00700149">
          <w:rPr>
            <w:rFonts w:ascii="CMR9" w:hAnsi="CMR9" w:cs="CMR9"/>
            <w:szCs w:val="18"/>
          </w:rPr>
          <w:t>could we</w:t>
        </w:r>
      </w:ins>
      <w:del w:id="469" w:author="studytodayusa" w:date="2014-10-27T16:38:00Z">
        <w:r w:rsidRPr="00A12DA6" w:rsidDel="00700149">
          <w:rPr>
            <w:rFonts w:ascii="CMR9" w:hAnsi="CMR9" w:cs="CMR9"/>
            <w:szCs w:val="18"/>
          </w:rPr>
          <w:delText>to</w:delText>
        </w:r>
      </w:del>
      <w:r w:rsidRPr="00A12DA6">
        <w:rPr>
          <w:rFonts w:ascii="CMR9" w:hAnsi="CMR9" w:cs="CMR9"/>
          <w:szCs w:val="18"/>
        </w:rPr>
        <w:t xml:space="preserve"> know the text</w:t>
      </w:r>
    </w:p>
    <w:p w14:paraId="5DF0C45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a</w:t>
      </w:r>
      <w:ins w:id="470" w:author="studytodayusa" w:date="2014-10-27T16:38:00Z">
        <w:r w:rsidR="00700149">
          <w:rPr>
            <w:rFonts w:ascii="CMR9" w:hAnsi="CMR9" w:cs="CMR9"/>
            <w:szCs w:val="18"/>
          </w:rPr>
          <w:t>n</w:t>
        </w:r>
      </w:ins>
      <w:r w:rsidRPr="00A12DA6">
        <w:rPr>
          <w:rFonts w:ascii="CMR9" w:hAnsi="CMR9" w:cs="CMR9"/>
          <w:szCs w:val="18"/>
        </w:rPr>
        <w:t xml:space="preserve"> item if it is single and there </w:t>
      </w:r>
      <w:ins w:id="471" w:author="studytodayusa" w:date="2014-10-27T16:38:00Z">
        <w:r w:rsidR="00700149">
          <w:rPr>
            <w:rFonts w:ascii="CMR9" w:hAnsi="CMR9" w:cs="CMR9"/>
            <w:szCs w:val="18"/>
          </w:rPr>
          <w:t>is</w:t>
        </w:r>
      </w:ins>
      <w:del w:id="472" w:author="studytodayusa" w:date="2014-10-27T16:38:00Z">
        <w:r w:rsidRPr="00A12DA6" w:rsidDel="00700149">
          <w:rPr>
            <w:rFonts w:ascii="CMR9" w:hAnsi="CMR9" w:cs="CMR9"/>
            <w:szCs w:val="18"/>
          </w:rPr>
          <w:delText>are</w:delText>
        </w:r>
      </w:del>
      <w:r w:rsidRPr="00A12DA6">
        <w:rPr>
          <w:rFonts w:ascii="CMR9" w:hAnsi="CMR9" w:cs="CMR9"/>
          <w:szCs w:val="18"/>
        </w:rPr>
        <w:t xml:space="preserve"> no way</w:t>
      </w:r>
      <w:del w:id="473" w:author="studytodayusa" w:date="2014-10-27T16:38:00Z">
        <w:r w:rsidRPr="00A12DA6" w:rsidDel="00700149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to go</w:t>
      </w:r>
    </w:p>
    <w:p w14:paraId="78A9B39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up-down</w:t>
      </w:r>
      <w:proofErr w:type="gramEnd"/>
      <w:r w:rsidRPr="00A12DA6">
        <w:rPr>
          <w:rFonts w:ascii="CMR9" w:hAnsi="CMR9" w:cs="CMR9"/>
          <w:szCs w:val="18"/>
        </w:rPr>
        <w:t>?).</w:t>
      </w:r>
    </w:p>
    <w:p w14:paraId="215BB49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BX9" w:hAnsi="CMBX9" w:cs="CMBX9"/>
          <w:szCs w:val="18"/>
        </w:rPr>
        <w:t xml:space="preserve">Tree view. </w:t>
      </w:r>
      <w:r w:rsidRPr="00A12DA6">
        <w:rPr>
          <w:rFonts w:ascii="CMR9" w:hAnsi="CMR9" w:cs="CMR9"/>
          <w:szCs w:val="18"/>
        </w:rPr>
        <w:t>Tree views are also possible. We can treat them</w:t>
      </w:r>
    </w:p>
    <w:p w14:paraId="562B23A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as</w:t>
      </w:r>
      <w:proofErr w:type="gramEnd"/>
      <w:r w:rsidRPr="00A12DA6">
        <w:rPr>
          <w:rFonts w:ascii="CMR9" w:hAnsi="CMR9" w:cs="CMR9"/>
          <w:szCs w:val="18"/>
        </w:rPr>
        <w:t xml:space="preserve"> some sort of extension of a list view. If some par-</w:t>
      </w:r>
    </w:p>
    <w:p w14:paraId="5004672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ticular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item has children</w:t>
      </w:r>
      <w:ins w:id="474" w:author="studytodayusa" w:date="2014-10-27T16:39:00Z">
        <w:r w:rsidR="00DE0455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it gets </w:t>
      </w:r>
      <w:ins w:id="475" w:author="studytodayusa" w:date="2014-10-27T16:39:00Z">
        <w:r w:rsidR="00DE0455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plus or </w:t>
      </w:r>
      <w:ins w:id="476" w:author="studytodayusa" w:date="2014-10-27T16:39:00Z">
        <w:r w:rsidR="00DE0455">
          <w:rPr>
            <w:rFonts w:ascii="CMR9" w:hAnsi="CMR9" w:cs="CMR9"/>
            <w:szCs w:val="18"/>
          </w:rPr>
          <w:t>a</w:t>
        </w:r>
      </w:ins>
      <w:ins w:id="477" w:author="studytodayusa" w:date="2014-10-28T14:29:00Z">
        <w:r w:rsidR="00AA1F7C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minus sign</w:t>
      </w:r>
    </w:p>
    <w:p w14:paraId="53F5618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</w:t>
      </w:r>
      <w:proofErr w:type="gramEnd"/>
      <w:r w:rsidRPr="00A12DA6">
        <w:rPr>
          <w:rFonts w:ascii="CMR9" w:hAnsi="CMR9" w:cs="CMR9"/>
          <w:szCs w:val="18"/>
        </w:rPr>
        <w:t xml:space="preserve"> screen representation and </w:t>
      </w:r>
      <w:ins w:id="478" w:author="studytodayusa" w:date="2014-10-27T16:39:00Z">
        <w:r w:rsidR="00DE0455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corresponding speech no-</w:t>
      </w:r>
    </w:p>
    <w:p w14:paraId="07ABAAF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tification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is added. Pressing </w:t>
      </w:r>
      <w:ins w:id="479" w:author="studytodayusa" w:date="2014-10-27T16:39:00Z">
        <w:r w:rsidR="00DE0455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enter button on such</w:t>
      </w:r>
      <w:ins w:id="480" w:author="studytodayusa" w:date="2014-10-27T16:39:00Z">
        <w:r w:rsidR="00DE0455">
          <w:rPr>
            <w:rFonts w:ascii="CMR9" w:hAnsi="CMR9" w:cs="CMR9"/>
            <w:szCs w:val="18"/>
          </w:rPr>
          <w:t xml:space="preserve"> an</w:t>
        </w:r>
      </w:ins>
    </w:p>
    <w:p w14:paraId="5FCAE30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item</w:t>
      </w:r>
      <w:proofErr w:type="gramEnd"/>
      <w:r w:rsidRPr="00A12DA6">
        <w:rPr>
          <w:rFonts w:ascii="CMR9" w:hAnsi="CMR9" w:cs="CMR9"/>
          <w:szCs w:val="18"/>
        </w:rPr>
        <w:t xml:space="preserve"> consistently expands or collapses its </w:t>
      </w:r>
      <w:proofErr w:type="spellStart"/>
      <w:r w:rsidRPr="00A12DA6">
        <w:rPr>
          <w:rFonts w:ascii="CMR9" w:hAnsi="CMR9" w:cs="CMR9"/>
          <w:szCs w:val="18"/>
        </w:rPr>
        <w:t>subitems</w:t>
      </w:r>
      <w:proofErr w:type="spellEnd"/>
      <w:r w:rsidRPr="00A12DA6">
        <w:rPr>
          <w:rFonts w:ascii="CMR9" w:hAnsi="CMR9" w:cs="CMR9"/>
          <w:szCs w:val="18"/>
        </w:rPr>
        <w:t>.</w:t>
      </w:r>
    </w:p>
    <w:p w14:paraId="0573815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The level of the item can be reflected by the </w:t>
      </w:r>
      <w:proofErr w:type="spellStart"/>
      <w:r w:rsidRPr="00A12DA6">
        <w:rPr>
          <w:rFonts w:ascii="CMR9" w:hAnsi="CMR9" w:cs="CMR9"/>
          <w:szCs w:val="18"/>
        </w:rPr>
        <w:t>inden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3B34E61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tation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on the screen and corresponding speech suffixes</w:t>
      </w:r>
    </w:p>
    <w:p w14:paraId="776C5FF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or</w:t>
      </w:r>
      <w:proofErr w:type="gramEnd"/>
      <w:r w:rsidRPr="00A12DA6">
        <w:rPr>
          <w:rFonts w:ascii="CMR9" w:hAnsi="CMR9" w:cs="CMR9"/>
          <w:szCs w:val="18"/>
        </w:rPr>
        <w:t xml:space="preserve"> prefixes.</w:t>
      </w:r>
    </w:p>
    <w:p w14:paraId="13A97AF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BX9" w:hAnsi="CMBX9" w:cs="CMBX9"/>
          <w:szCs w:val="18"/>
        </w:rPr>
        <w:t xml:space="preserve">Forms. </w:t>
      </w:r>
      <w:r w:rsidRPr="00A12DA6">
        <w:rPr>
          <w:rFonts w:ascii="CMR9" w:hAnsi="CMR9" w:cs="CMR9"/>
          <w:szCs w:val="18"/>
        </w:rPr>
        <w:t>Forms imply a set of various controls such as text</w:t>
      </w:r>
    </w:p>
    <w:p w14:paraId="67E01F0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edits</w:t>
      </w:r>
      <w:proofErr w:type="gramEnd"/>
      <w:r w:rsidRPr="00A12DA6">
        <w:rPr>
          <w:rFonts w:ascii="CMR9" w:hAnsi="CMR9" w:cs="CMR9"/>
          <w:szCs w:val="18"/>
        </w:rPr>
        <w:t>, check boxes, drop down lists etc. There are</w:t>
      </w:r>
    </w:p>
    <w:p w14:paraId="1C13A86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no</w:t>
      </w:r>
      <w:proofErr w:type="gramEnd"/>
      <w:r w:rsidRPr="00A12DA6">
        <w:rPr>
          <w:rFonts w:ascii="CMR9" w:hAnsi="CMR9" w:cs="CMR9"/>
          <w:szCs w:val="18"/>
        </w:rPr>
        <w:t xml:space="preserve"> problems with them if </w:t>
      </w:r>
      <w:ins w:id="481" w:author="studytodayusa" w:date="2014-10-27T16:40:00Z">
        <w:r w:rsidR="002258A2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construct</w:t>
      </w:r>
      <w:ins w:id="482" w:author="studytodayusa" w:date="2014-10-27T16:40:00Z">
        <w:r w:rsidR="002258A2">
          <w:rPr>
            <w:rFonts w:ascii="CMR9" w:hAnsi="CMR9" w:cs="CMR9"/>
            <w:szCs w:val="18"/>
          </w:rPr>
          <w:t>ed</w:t>
        </w:r>
      </w:ins>
      <w:r w:rsidRPr="00A12DA6">
        <w:rPr>
          <w:rFonts w:ascii="CMR9" w:hAnsi="CMR9" w:cs="CMR9"/>
          <w:szCs w:val="18"/>
        </w:rPr>
        <w:t xml:space="preserve"> forms plac</w:t>
      </w:r>
      <w:ins w:id="483" w:author="studytodayusa" w:date="2014-10-27T16:40:00Z">
        <w:r w:rsidR="002258A2">
          <w:rPr>
            <w:rFonts w:ascii="CMR9" w:hAnsi="CMR9" w:cs="CMR9"/>
            <w:szCs w:val="18"/>
          </w:rPr>
          <w:t>e</w:t>
        </w:r>
      </w:ins>
      <w:del w:id="484" w:author="studytodayusa" w:date="2014-10-27T16:40:00Z">
        <w:r w:rsidRPr="00A12DA6" w:rsidDel="002258A2">
          <w:rPr>
            <w:rFonts w:ascii="CMR9" w:hAnsi="CMR9" w:cs="CMR9"/>
            <w:szCs w:val="18"/>
          </w:rPr>
          <w:delText>ing</w:delText>
        </w:r>
      </w:del>
      <w:r w:rsidRPr="00A12DA6">
        <w:rPr>
          <w:rFonts w:ascii="CMR9" w:hAnsi="CMR9" w:cs="CMR9"/>
          <w:szCs w:val="18"/>
        </w:rPr>
        <w:t xml:space="preserve"> each</w:t>
      </w:r>
    </w:p>
    <w:p w14:paraId="392FAB1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control</w:t>
      </w:r>
      <w:proofErr w:type="gramEnd"/>
      <w:r w:rsidRPr="00A12DA6">
        <w:rPr>
          <w:rFonts w:ascii="CMR9" w:hAnsi="CMR9" w:cs="CMR9"/>
          <w:szCs w:val="18"/>
        </w:rPr>
        <w:t xml:space="preserve"> on </w:t>
      </w:r>
      <w:ins w:id="485" w:author="studytodayusa" w:date="2014-10-27T16:40:00Z">
        <w:r w:rsidR="002258A2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separate line </w:t>
      </w:r>
      <w:ins w:id="486" w:author="studytodayusa" w:date="2014-10-27T16:40:00Z">
        <w:r w:rsidR="002258A2">
          <w:rPr>
            <w:rFonts w:ascii="CMR9" w:hAnsi="CMR9" w:cs="CMR9"/>
            <w:szCs w:val="18"/>
          </w:rPr>
          <w:t>and adds</w:t>
        </w:r>
      </w:ins>
      <w:del w:id="487" w:author="studytodayusa" w:date="2014-10-27T16:40:00Z">
        <w:r w:rsidRPr="00A12DA6" w:rsidDel="002258A2">
          <w:rPr>
            <w:rFonts w:ascii="CMR9" w:hAnsi="CMR9" w:cs="CMR9"/>
            <w:szCs w:val="18"/>
          </w:rPr>
          <w:delText>adding</w:delText>
        </w:r>
      </w:del>
      <w:r w:rsidRPr="00A12DA6">
        <w:rPr>
          <w:rFonts w:ascii="CMR9" w:hAnsi="CMR9" w:cs="CMR9"/>
          <w:szCs w:val="18"/>
        </w:rPr>
        <w:t xml:space="preserve"> </w:t>
      </w:r>
      <w:ins w:id="488" w:author="studytodayusa" w:date="2014-10-27T16:41:00Z">
        <w:r w:rsidR="002258A2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corresponding text pre-</w:t>
      </w:r>
    </w:p>
    <w:p w14:paraId="74C2817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fix</w:t>
      </w:r>
      <w:proofErr w:type="gramEnd"/>
      <w:r w:rsidRPr="00A12DA6">
        <w:rPr>
          <w:rFonts w:ascii="CMR9" w:hAnsi="CMR9" w:cs="CMR9"/>
          <w:szCs w:val="18"/>
        </w:rPr>
        <w:t xml:space="preserve"> designating the name of the control. All lists</w:t>
      </w:r>
    </w:p>
    <w:p w14:paraId="64EEA23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should</w:t>
      </w:r>
      <w:proofErr w:type="gramEnd"/>
      <w:r w:rsidRPr="00A12DA6">
        <w:rPr>
          <w:rFonts w:ascii="CMR9" w:hAnsi="CMR9" w:cs="CMR9"/>
          <w:szCs w:val="18"/>
        </w:rPr>
        <w:t xml:space="preserve"> be drop down and </w:t>
      </w:r>
      <w:ins w:id="489" w:author="studytodayusa" w:date="2014-10-27T16:41:00Z">
        <w:r w:rsidR="002258A2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item selection</w:t>
      </w:r>
      <w:del w:id="490" w:author="studytodayusa" w:date="2014-10-27T16:41:00Z">
        <w:r w:rsidRPr="00A12DA6" w:rsidDel="002258A2">
          <w:rPr>
            <w:rFonts w:ascii="CMR9" w:hAnsi="CMR9" w:cs="CMR9"/>
            <w:szCs w:val="18"/>
          </w:rPr>
          <w:delText xml:space="preserve"> of them</w:delText>
        </w:r>
      </w:del>
      <w:r w:rsidRPr="00A12DA6">
        <w:rPr>
          <w:rFonts w:ascii="CMR9" w:hAnsi="CMR9" w:cs="CMR9"/>
          <w:szCs w:val="18"/>
        </w:rPr>
        <w:t xml:space="preserve"> should</w:t>
      </w:r>
    </w:p>
    <w:p w14:paraId="31D1803B" w14:textId="77777777" w:rsidR="008874CA" w:rsidRPr="00A12DA6" w:rsidRDefault="00AA1F7C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ins w:id="491" w:author="studytodayusa" w:date="2014-10-28T14:30:00Z">
        <w:r>
          <w:rPr>
            <w:rFonts w:ascii="CMR9" w:hAnsi="CMR9" w:cs="CMR9"/>
            <w:szCs w:val="18"/>
          </w:rPr>
          <w:t>be</w:t>
        </w:r>
        <w:proofErr w:type="gramEnd"/>
        <w:r>
          <w:rPr>
            <w:rFonts w:ascii="CMR9" w:hAnsi="CMR9" w:cs="CMR9"/>
            <w:szCs w:val="18"/>
          </w:rPr>
          <w:t xml:space="preserve"> </w:t>
        </w:r>
      </w:ins>
      <w:r w:rsidR="008874CA" w:rsidRPr="00A12DA6">
        <w:rPr>
          <w:rFonts w:ascii="CMR9" w:hAnsi="CMR9" w:cs="CMR9"/>
          <w:szCs w:val="18"/>
        </w:rPr>
        <w:t>carr</w:t>
      </w:r>
      <w:ins w:id="492" w:author="studytodayusa" w:date="2014-10-28T14:30:00Z">
        <w:r>
          <w:rPr>
            <w:rFonts w:ascii="CMR9" w:hAnsi="CMR9" w:cs="CMR9"/>
            <w:szCs w:val="18"/>
          </w:rPr>
          <w:t>ied</w:t>
        </w:r>
      </w:ins>
      <w:del w:id="493" w:author="studytodayusa" w:date="2014-10-28T14:30:00Z">
        <w:r w:rsidR="008874CA" w:rsidRPr="00A12DA6" w:rsidDel="00AA1F7C">
          <w:rPr>
            <w:rFonts w:ascii="CMR9" w:hAnsi="CMR9" w:cs="CMR9"/>
            <w:szCs w:val="18"/>
          </w:rPr>
          <w:delText>y</w:delText>
        </w:r>
      </w:del>
      <w:r w:rsidR="008874CA" w:rsidRPr="00A12DA6">
        <w:rPr>
          <w:rFonts w:ascii="CMR9" w:hAnsi="CMR9" w:cs="CMR9"/>
          <w:szCs w:val="18"/>
        </w:rPr>
        <w:t xml:space="preserve"> out through additional popup areas (see below).</w:t>
      </w:r>
    </w:p>
    <w:p w14:paraId="4D311B0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lastRenderedPageBreak/>
        <w:t>There is one noticeable limitation: each form can</w:t>
      </w:r>
    </w:p>
    <w:p w14:paraId="6FE6628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contain</w:t>
      </w:r>
      <w:proofErr w:type="gramEnd"/>
      <w:r w:rsidRPr="00A12DA6">
        <w:rPr>
          <w:rFonts w:ascii="CMR9" w:hAnsi="CMR9" w:cs="CMR9"/>
          <w:szCs w:val="18"/>
        </w:rPr>
        <w:t xml:space="preserve"> only one multiline edit and it always should</w:t>
      </w:r>
    </w:p>
    <w:p w14:paraId="745E114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be</w:t>
      </w:r>
      <w:proofErr w:type="gramEnd"/>
      <w:r w:rsidRPr="00A12DA6">
        <w:rPr>
          <w:rFonts w:ascii="CMR9" w:hAnsi="CMR9" w:cs="CMR9"/>
          <w:szCs w:val="18"/>
        </w:rPr>
        <w:t xml:space="preserve"> placed at the bottom of the form filling the </w:t>
      </w:r>
      <w:proofErr w:type="spellStart"/>
      <w:r w:rsidRPr="00A12DA6">
        <w:rPr>
          <w:rFonts w:ascii="CMR9" w:hAnsi="CMR9" w:cs="CMR9"/>
          <w:szCs w:val="18"/>
        </w:rPr>
        <w:t>en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57CAD5B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tire</w:t>
      </w:r>
      <w:proofErr w:type="gramEnd"/>
      <w:r w:rsidRPr="00A12DA6">
        <w:rPr>
          <w:rFonts w:ascii="CMR9" w:hAnsi="CMR9" w:cs="CMR9"/>
          <w:szCs w:val="18"/>
        </w:rPr>
        <w:t xml:space="preserve"> space below all other controls. For example, such</w:t>
      </w:r>
      <w:ins w:id="494" w:author="studytodayusa" w:date="2014-10-27T16:41:00Z">
        <w:r w:rsidR="002258A2">
          <w:rPr>
            <w:rFonts w:ascii="CMR9" w:hAnsi="CMR9" w:cs="CMR9"/>
            <w:szCs w:val="18"/>
          </w:rPr>
          <w:t xml:space="preserve"> an</w:t>
        </w:r>
      </w:ins>
    </w:p>
    <w:p w14:paraId="1B76D65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approach</w:t>
      </w:r>
      <w:proofErr w:type="gramEnd"/>
      <w:r w:rsidRPr="00A12DA6">
        <w:rPr>
          <w:rFonts w:ascii="CMR9" w:hAnsi="CMR9" w:cs="CMR9"/>
          <w:szCs w:val="18"/>
        </w:rPr>
        <w:t xml:space="preserve"> is selected for </w:t>
      </w:r>
      <w:ins w:id="495" w:author="studytodayusa" w:date="2014-10-27T16:42:00Z">
        <w:r w:rsidR="002258A2">
          <w:rPr>
            <w:rFonts w:ascii="CMR9" w:hAnsi="CMR9" w:cs="CMR9"/>
            <w:szCs w:val="18"/>
          </w:rPr>
          <w:t xml:space="preserve">an </w:t>
        </w:r>
      </w:ins>
      <w:r w:rsidRPr="00A12DA6">
        <w:rPr>
          <w:rFonts w:ascii="CMR9" w:hAnsi="CMR9" w:cs="CMR9"/>
          <w:szCs w:val="18"/>
        </w:rPr>
        <w:t xml:space="preserve">area </w:t>
      </w:r>
      <w:ins w:id="496" w:author="studytodayusa" w:date="2014-10-27T16:42:00Z">
        <w:r w:rsidR="002258A2">
          <w:rPr>
            <w:rFonts w:ascii="CMR9" w:hAnsi="CMR9" w:cs="CMR9"/>
            <w:szCs w:val="18"/>
          </w:rPr>
          <w:t>with the purpose of</w:t>
        </w:r>
      </w:ins>
      <w:del w:id="497" w:author="studytodayusa" w:date="2014-10-27T16:42:00Z">
        <w:r w:rsidRPr="00A12DA6" w:rsidDel="002258A2">
          <w:rPr>
            <w:rFonts w:ascii="CMR9" w:hAnsi="CMR9" w:cs="CMR9"/>
            <w:szCs w:val="18"/>
          </w:rPr>
          <w:delText>purposed</w:delText>
        </w:r>
      </w:del>
      <w:r w:rsidRPr="00A12DA6">
        <w:rPr>
          <w:rFonts w:ascii="CMR9" w:hAnsi="CMR9" w:cs="CMR9"/>
          <w:szCs w:val="18"/>
        </w:rPr>
        <w:t xml:space="preserve"> </w:t>
      </w:r>
      <w:del w:id="498" w:author="studytodayusa" w:date="2014-10-27T16:42:00Z">
        <w:r w:rsidRPr="00A12DA6" w:rsidDel="002258A2">
          <w:rPr>
            <w:rFonts w:ascii="CMR9" w:hAnsi="CMR9" w:cs="CMR9"/>
            <w:szCs w:val="18"/>
          </w:rPr>
          <w:delText>for</w:delText>
        </w:r>
      </w:del>
      <w:r w:rsidRPr="00A12DA6">
        <w:rPr>
          <w:rFonts w:ascii="CMR9" w:hAnsi="CMR9" w:cs="CMR9"/>
          <w:szCs w:val="18"/>
        </w:rPr>
        <w:t xml:space="preserve"> composing</w:t>
      </w:r>
    </w:p>
    <w:p w14:paraId="39093B7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499" w:author="studytodayusa" w:date="2014-10-27T16:42:00Z">
        <w:r w:rsidRPr="00A12DA6" w:rsidDel="002258A2">
          <w:rPr>
            <w:rFonts w:ascii="CMR9" w:hAnsi="CMR9" w:cs="CMR9"/>
            <w:szCs w:val="18"/>
          </w:rPr>
          <w:delText>of</w:delText>
        </w:r>
      </w:del>
      <w:r w:rsidRPr="00A12DA6">
        <w:rPr>
          <w:rFonts w:ascii="CMR9" w:hAnsi="CMR9" w:cs="CMR9"/>
          <w:szCs w:val="18"/>
        </w:rPr>
        <w:t xml:space="preserve"> </w:t>
      </w:r>
      <w:proofErr w:type="gramStart"/>
      <w:r w:rsidRPr="00A12DA6">
        <w:rPr>
          <w:rFonts w:ascii="CMR9" w:hAnsi="CMR9" w:cs="CMR9"/>
          <w:szCs w:val="18"/>
        </w:rPr>
        <w:t>a</w:t>
      </w:r>
      <w:proofErr w:type="gramEnd"/>
      <w:r w:rsidRPr="00A12DA6">
        <w:rPr>
          <w:rFonts w:ascii="CMR9" w:hAnsi="CMR9" w:cs="CMR9"/>
          <w:szCs w:val="18"/>
        </w:rPr>
        <w:t xml:space="preserve"> mail message. It has </w:t>
      </w:r>
      <w:ins w:id="500" w:author="studytodayusa" w:date="2014-10-27T16:42:00Z">
        <w:r w:rsidR="002258A2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recipient address on the first</w:t>
      </w:r>
    </w:p>
    <w:p w14:paraId="323B341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line</w:t>
      </w:r>
      <w:proofErr w:type="gramEnd"/>
      <w:r w:rsidRPr="00A12DA6">
        <w:rPr>
          <w:rFonts w:ascii="CMR9" w:hAnsi="CMR9" w:cs="CMR9"/>
          <w:szCs w:val="18"/>
        </w:rPr>
        <w:t xml:space="preserve">, the subject on second, </w:t>
      </w:r>
      <w:ins w:id="501" w:author="studytodayusa" w:date="2014-10-27T16:42:00Z">
        <w:r w:rsidR="002258A2">
          <w:rPr>
            <w:rFonts w:ascii="CMR9" w:hAnsi="CMR9" w:cs="CMR9"/>
            <w:szCs w:val="18"/>
          </w:rPr>
          <w:t xml:space="preserve">and then </w:t>
        </w:r>
      </w:ins>
      <w:r w:rsidRPr="00A12DA6">
        <w:rPr>
          <w:rFonts w:ascii="CMR9" w:hAnsi="CMR9" w:cs="CMR9"/>
          <w:szCs w:val="18"/>
        </w:rPr>
        <w:t>some additional fields, but</w:t>
      </w:r>
    </w:p>
    <w:p w14:paraId="244A843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below</w:t>
      </w:r>
      <w:proofErr w:type="gramEnd"/>
      <w:r w:rsidRPr="00A12DA6">
        <w:rPr>
          <w:rFonts w:ascii="CMR9" w:hAnsi="CMR9" w:cs="CMR9"/>
          <w:szCs w:val="18"/>
        </w:rPr>
        <w:t xml:space="preserve"> all of them there is a multiline edit for message</w:t>
      </w:r>
    </w:p>
    <w:p w14:paraId="59BE0ED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commentRangeStart w:id="502"/>
      <w:proofErr w:type="gramStart"/>
      <w:r w:rsidRPr="00A12DA6">
        <w:rPr>
          <w:rFonts w:ascii="CMR9" w:hAnsi="CMR9" w:cs="CMR9"/>
          <w:szCs w:val="18"/>
        </w:rPr>
        <w:t>text</w:t>
      </w:r>
      <w:commentRangeEnd w:id="502"/>
      <w:proofErr w:type="gramEnd"/>
      <w:r w:rsidR="00876C3C">
        <w:rPr>
          <w:rStyle w:val="CommentReference"/>
        </w:rPr>
        <w:commentReference w:id="502"/>
      </w:r>
      <w:r w:rsidRPr="00A12DA6">
        <w:rPr>
          <w:rFonts w:ascii="CMR9" w:hAnsi="CMR9" w:cs="CMR9"/>
          <w:szCs w:val="18"/>
        </w:rPr>
        <w:t>.</w:t>
      </w:r>
    </w:p>
    <w:p w14:paraId="6B4CFD9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We described some the most important controls for </w:t>
      </w:r>
      <w:proofErr w:type="spellStart"/>
      <w:r w:rsidRPr="00A12DA6">
        <w:rPr>
          <w:rFonts w:ascii="CMR9" w:hAnsi="CMR9" w:cs="CMR9"/>
          <w:szCs w:val="18"/>
        </w:rPr>
        <w:t>illustra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03A86FE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tion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but, of course, not all of them. Others can be </w:t>
      </w:r>
      <w:proofErr w:type="spellStart"/>
      <w:r w:rsidRPr="00A12DA6">
        <w:rPr>
          <w:rFonts w:ascii="CMR9" w:hAnsi="CMR9" w:cs="CMR9"/>
          <w:szCs w:val="18"/>
        </w:rPr>
        <w:t>reconsid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6FD8DA3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ered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in the same way as these.</w:t>
      </w:r>
    </w:p>
    <w:p w14:paraId="6D39254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There is one rather serious problem often faced during</w:t>
      </w:r>
    </w:p>
    <w:p w14:paraId="4458342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503" w:author="studytodayusa" w:date="2014-10-27T16:49:00Z">
        <w:r w:rsidRPr="00A12DA6" w:rsidDel="0030219D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</w:t>
      </w:r>
      <w:proofErr w:type="gramStart"/>
      <w:r w:rsidRPr="00A12DA6">
        <w:rPr>
          <w:rFonts w:ascii="CMR9" w:hAnsi="CMR9" w:cs="CMR9"/>
          <w:szCs w:val="18"/>
        </w:rPr>
        <w:t>work</w:t>
      </w:r>
      <w:proofErr w:type="gramEnd"/>
      <w:r w:rsidRPr="00A12DA6">
        <w:rPr>
          <w:rFonts w:ascii="CMR9" w:hAnsi="CMR9" w:cs="CMR9"/>
          <w:szCs w:val="18"/>
        </w:rPr>
        <w:t xml:space="preserve"> on accessibility technologies: </w:t>
      </w:r>
      <w:ins w:id="504" w:author="studytodayusa" w:date="2014-10-27T16:49:00Z">
        <w:r w:rsidR="0030219D">
          <w:rPr>
            <w:rFonts w:ascii="CMR9" w:hAnsi="CMR9" w:cs="CMR9"/>
            <w:szCs w:val="18"/>
          </w:rPr>
          <w:t>there</w:t>
        </w:r>
      </w:ins>
      <w:del w:id="505" w:author="studytodayusa" w:date="2014-10-27T16:49:00Z">
        <w:r w:rsidRPr="00A12DA6" w:rsidDel="0030219D">
          <w:rPr>
            <w:rFonts w:ascii="CMR9" w:hAnsi="CMR9" w:cs="CMR9"/>
            <w:szCs w:val="18"/>
          </w:rPr>
          <w:delText>it</w:delText>
        </w:r>
      </w:del>
      <w:r w:rsidRPr="00A12DA6">
        <w:rPr>
          <w:rFonts w:ascii="CMR9" w:hAnsi="CMR9" w:cs="CMR9"/>
          <w:szCs w:val="18"/>
        </w:rPr>
        <w:t xml:space="preserve"> is a</w:t>
      </w:r>
      <w:ins w:id="506" w:author="studytodayusa" w:date="2014-10-27T16:49:00Z">
        <w:r w:rsidR="0030219D">
          <w:rPr>
            <w:rFonts w:ascii="CMR9" w:hAnsi="CMR9" w:cs="CMR9"/>
            <w:szCs w:val="18"/>
          </w:rPr>
          <w:t>n</w:t>
        </w:r>
      </w:ins>
      <w:r w:rsidRPr="00A12DA6">
        <w:rPr>
          <w:rFonts w:ascii="CMR9" w:hAnsi="CMR9" w:cs="CMR9"/>
          <w:szCs w:val="18"/>
        </w:rPr>
        <w:t xml:space="preserve"> unpredictable</w:t>
      </w:r>
    </w:p>
    <w:p w14:paraId="06D6169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amount</w:t>
      </w:r>
      <w:proofErr w:type="gramEnd"/>
      <w:r w:rsidRPr="00A12DA6">
        <w:rPr>
          <w:rFonts w:ascii="CMR9" w:hAnsi="CMR9" w:cs="CMR9"/>
          <w:szCs w:val="18"/>
        </w:rPr>
        <w:t xml:space="preserve"> of information needed by a user in different </w:t>
      </w:r>
      <w:proofErr w:type="spellStart"/>
      <w:r w:rsidRPr="00A12DA6">
        <w:rPr>
          <w:rFonts w:ascii="CMR9" w:hAnsi="CMR9" w:cs="CMR9"/>
          <w:szCs w:val="18"/>
        </w:rPr>
        <w:t>situa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5E2D3E7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tions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. When </w:t>
      </w:r>
      <w:ins w:id="507" w:author="studytodayusa" w:date="2014-10-27T16:49:00Z">
        <w:r w:rsidR="0030219D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user explores a structure of a tree view he/she</w:t>
      </w:r>
      <w:del w:id="508" w:author="studytodayusa" w:date="2014-10-27T16:50:00Z">
        <w:r w:rsidRPr="00A12DA6" w:rsidDel="0030219D">
          <w:rPr>
            <w:rFonts w:ascii="CMR9" w:hAnsi="CMR9" w:cs="CMR9"/>
            <w:szCs w:val="18"/>
          </w:rPr>
          <w:delText>e</w:delText>
        </w:r>
      </w:del>
    </w:p>
    <w:p w14:paraId="08C29AD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should</w:t>
      </w:r>
      <w:proofErr w:type="gramEnd"/>
      <w:r w:rsidRPr="00A12DA6">
        <w:rPr>
          <w:rFonts w:ascii="CMR9" w:hAnsi="CMR9" w:cs="CMR9"/>
          <w:szCs w:val="18"/>
        </w:rPr>
        <w:t xml:space="preserve"> get as much information as </w:t>
      </w:r>
      <w:del w:id="509" w:author="studytodayusa" w:date="2014-10-27T16:50:00Z">
        <w:r w:rsidRPr="00A12DA6" w:rsidDel="0030219D">
          <w:rPr>
            <w:rFonts w:ascii="CMR9" w:hAnsi="CMR9" w:cs="CMR9"/>
            <w:szCs w:val="18"/>
          </w:rPr>
          <w:delText>it is</w:delText>
        </w:r>
      </w:del>
      <w:r w:rsidRPr="00A12DA6">
        <w:rPr>
          <w:rFonts w:ascii="CMR9" w:hAnsi="CMR9" w:cs="CMR9"/>
          <w:szCs w:val="18"/>
        </w:rPr>
        <w:t xml:space="preserve"> possible</w:t>
      </w:r>
      <w:ins w:id="510" w:author="studytodayusa" w:date="2014-10-27T16:50:00Z">
        <w:r w:rsidR="0030219D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but if he/she</w:t>
      </w:r>
    </w:p>
    <w:p w14:paraId="2CBA559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looks</w:t>
      </w:r>
      <w:proofErr w:type="gramEnd"/>
      <w:r w:rsidRPr="00A12DA6">
        <w:rPr>
          <w:rFonts w:ascii="CMR9" w:hAnsi="CMR9" w:cs="CMR9"/>
          <w:szCs w:val="18"/>
        </w:rPr>
        <w:t xml:space="preserve"> for some particular known item</w:t>
      </w:r>
      <w:ins w:id="511" w:author="studytodayusa" w:date="2014-10-27T16:50:00Z">
        <w:r w:rsidR="0030219D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only </w:t>
      </w:r>
      <w:ins w:id="512" w:author="studytodayusa" w:date="2014-10-27T16:50:00Z">
        <w:r w:rsidR="0030219D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name is required</w:t>
      </w:r>
      <w:bookmarkStart w:id="513" w:name="_GoBack"/>
      <w:bookmarkEnd w:id="513"/>
    </w:p>
    <w:p w14:paraId="0372398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be spoken. We suggest to use alt</w:t>
      </w:r>
      <w:del w:id="514" w:author="studytodayusa" w:date="2014-10-27T16:50:00Z">
        <w:r w:rsidRPr="00A12DA6" w:rsidDel="0030219D">
          <w:rPr>
            <w:rFonts w:ascii="CMR9" w:hAnsi="CMR9" w:cs="CMR9"/>
            <w:szCs w:val="18"/>
          </w:rPr>
          <w:delText>ernation</w:delText>
        </w:r>
      </w:del>
      <w:r w:rsidRPr="00A12DA6">
        <w:rPr>
          <w:rFonts w:ascii="CMR9" w:hAnsi="CMR9" w:cs="CMR9"/>
          <w:szCs w:val="18"/>
        </w:rPr>
        <w:t xml:space="preserve"> keys like Ctrl</w:t>
      </w:r>
    </w:p>
    <w:p w14:paraId="5015C84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or</w:t>
      </w:r>
      <w:proofErr w:type="gramEnd"/>
      <w:r w:rsidRPr="00A12DA6">
        <w:rPr>
          <w:rFonts w:ascii="CMR9" w:hAnsi="CMR9" w:cs="CMR9"/>
          <w:szCs w:val="18"/>
        </w:rPr>
        <w:t xml:space="preserve"> Alt on the keyboard to switch the mode of </w:t>
      </w:r>
      <w:del w:id="515" w:author="studytodayusa" w:date="2014-10-27T16:51:00Z">
        <w:r w:rsidRPr="00A12DA6" w:rsidDel="0030219D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output.</w:t>
      </w:r>
    </w:p>
    <w:p w14:paraId="6EB2577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For example, holding the Ctrl key always skips all supple-</w:t>
      </w:r>
    </w:p>
    <w:p w14:paraId="4AD3399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mentary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information, saving only </w:t>
      </w:r>
      <w:ins w:id="516" w:author="studytodayusa" w:date="2014-10-27T16:51:00Z">
        <w:r w:rsidR="0030219D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items names.</w:t>
      </w:r>
    </w:p>
    <w:p w14:paraId="245628C2" w14:textId="77777777" w:rsidR="008874CA" w:rsidRPr="00A12DA6" w:rsidRDefault="0030219D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ins w:id="517" w:author="studytodayusa" w:date="2014-10-27T16:52:00Z">
        <w:r>
          <w:rPr>
            <w:rFonts w:ascii="CMR9" w:hAnsi="CMR9" w:cs="CMR9"/>
            <w:szCs w:val="18"/>
          </w:rPr>
          <w:t>We should mention</w:t>
        </w:r>
      </w:ins>
      <w:del w:id="518" w:author="studytodayusa" w:date="2014-10-27T16:52:00Z">
        <w:r w:rsidR="008874CA" w:rsidRPr="00A12DA6" w:rsidDel="0030219D">
          <w:rPr>
            <w:rFonts w:ascii="CMR9" w:hAnsi="CMR9" w:cs="CMR9"/>
            <w:szCs w:val="18"/>
          </w:rPr>
          <w:delText>And</w:delText>
        </w:r>
      </w:del>
      <w:r w:rsidR="008874CA" w:rsidRPr="00A12DA6">
        <w:rPr>
          <w:rFonts w:ascii="CMR9" w:hAnsi="CMR9" w:cs="CMR9"/>
          <w:szCs w:val="18"/>
        </w:rPr>
        <w:t xml:space="preserve"> one addition</w:t>
      </w:r>
      <w:ins w:id="519" w:author="studytodayusa" w:date="2014-10-27T16:51:00Z">
        <w:r>
          <w:rPr>
            <w:rFonts w:ascii="CMR9" w:hAnsi="CMR9" w:cs="CMR9"/>
            <w:szCs w:val="18"/>
          </w:rPr>
          <w:t>al</w:t>
        </w:r>
      </w:ins>
      <w:r w:rsidR="008874CA" w:rsidRPr="00A12DA6">
        <w:rPr>
          <w:rFonts w:ascii="CMR9" w:hAnsi="CMR9" w:cs="CMR9"/>
          <w:szCs w:val="18"/>
        </w:rPr>
        <w:t xml:space="preserve"> trick usually considered as rather </w:t>
      </w:r>
      <w:proofErr w:type="spellStart"/>
      <w:r w:rsidR="008874CA" w:rsidRPr="00A12DA6">
        <w:rPr>
          <w:rFonts w:ascii="CMR9" w:hAnsi="CMR9" w:cs="CMR9"/>
          <w:szCs w:val="18"/>
        </w:rPr>
        <w:t>popu</w:t>
      </w:r>
      <w:proofErr w:type="spellEnd"/>
      <w:r w:rsidR="008874CA" w:rsidRPr="00A12DA6">
        <w:rPr>
          <w:rFonts w:ascii="CMR9" w:hAnsi="CMR9" w:cs="CMR9"/>
          <w:szCs w:val="18"/>
        </w:rPr>
        <w:t>-</w:t>
      </w:r>
    </w:p>
    <w:p w14:paraId="1866637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lar</w:t>
      </w:r>
      <w:proofErr w:type="gramEnd"/>
      <w:r w:rsidRPr="00A12DA6">
        <w:rPr>
          <w:rFonts w:ascii="CMR9" w:hAnsi="CMR9" w:cs="CMR9"/>
          <w:szCs w:val="18"/>
        </w:rPr>
        <w:t xml:space="preserve"> and useful. Whereas all controls (lists, texts, trees or</w:t>
      </w:r>
    </w:p>
    <w:p w14:paraId="2B02563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forms</w:t>
      </w:r>
      <w:proofErr w:type="gramEnd"/>
      <w:r w:rsidRPr="00A12DA6">
        <w:rPr>
          <w:rFonts w:ascii="CMR9" w:hAnsi="CMR9" w:cs="CMR9"/>
          <w:szCs w:val="18"/>
        </w:rPr>
        <w:t xml:space="preserve"> can be represented in text form in </w:t>
      </w:r>
      <w:del w:id="520" w:author="studytodayusa" w:date="2014-10-28T14:32:00Z">
        <w:r w:rsidRPr="00A12DA6" w:rsidDel="0037079A">
          <w:rPr>
            <w:rFonts w:ascii="CMR9" w:hAnsi="CMR9" w:cs="CMR9"/>
            <w:szCs w:val="18"/>
          </w:rPr>
          <w:delText xml:space="preserve">some </w:delText>
        </w:r>
      </w:del>
      <w:ins w:id="521" w:author="studytodayusa" w:date="2014-10-28T14:32:00Z">
        <w:r w:rsidR="0037079A">
          <w:rPr>
            <w:rFonts w:ascii="CMR9" w:hAnsi="CMR9" w:cs="CMR9"/>
            <w:szCs w:val="18"/>
          </w:rPr>
          <w:t>one</w:t>
        </w:r>
        <w:r w:rsidR="0037079A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or </w:t>
      </w:r>
      <w:ins w:id="522" w:author="studytodayusa" w:date="2014-10-28T14:32:00Z">
        <w:r w:rsidR="0037079A">
          <w:rPr>
            <w:rFonts w:ascii="CMR9" w:hAnsi="CMR9" w:cs="CMR9"/>
            <w:szCs w:val="18"/>
          </w:rPr>
          <w:t>an</w:t>
        </w:r>
      </w:ins>
      <w:del w:id="523" w:author="studytodayusa" w:date="2014-10-27T16:52:00Z">
        <w:r w:rsidRPr="00A12DA6" w:rsidDel="0030219D">
          <w:rPr>
            <w:rFonts w:ascii="CMR9" w:hAnsi="CMR9" w:cs="CMR9"/>
            <w:szCs w:val="18"/>
          </w:rPr>
          <w:delText>an</w:delText>
        </w:r>
      </w:del>
      <w:r w:rsidRPr="00A12DA6">
        <w:rPr>
          <w:rFonts w:ascii="CMR9" w:hAnsi="CMR9" w:cs="CMR9"/>
          <w:szCs w:val="18"/>
        </w:rPr>
        <w:t>other</w:t>
      </w:r>
    </w:p>
    <w:p w14:paraId="13B19C1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way</w:t>
      </w:r>
      <w:proofErr w:type="gramEnd"/>
      <w:r w:rsidRPr="00A12DA6">
        <w:rPr>
          <w:rFonts w:ascii="CMR9" w:hAnsi="CMR9" w:cs="CMR9"/>
          <w:szCs w:val="18"/>
        </w:rPr>
        <w:t xml:space="preserve">, </w:t>
      </w:r>
      <w:del w:id="524" w:author="studytodayusa" w:date="2014-10-28T14:32:00Z">
        <w:r w:rsidRPr="00A12DA6" w:rsidDel="0037079A">
          <w:rPr>
            <w:rFonts w:ascii="CMR9" w:hAnsi="CMR9" w:cs="CMR9"/>
            <w:szCs w:val="18"/>
          </w:rPr>
          <w:delText xml:space="preserve">the </w:delText>
        </w:r>
      </w:del>
      <w:ins w:id="525" w:author="studytodayusa" w:date="2014-10-28T14:32:00Z">
        <w:r w:rsidR="0037079A">
          <w:rPr>
            <w:rFonts w:ascii="CMR9" w:hAnsi="CMR9" w:cs="CMR9"/>
            <w:szCs w:val="18"/>
          </w:rPr>
          <w:t>a</w:t>
        </w:r>
        <w:r w:rsidR="0037079A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feature to quick</w:t>
      </w:r>
      <w:ins w:id="526" w:author="studytodayusa" w:date="2014-10-27T16:52:00Z">
        <w:r w:rsidR="0030219D">
          <w:rPr>
            <w:rFonts w:ascii="CMR9" w:hAnsi="CMR9" w:cs="CMR9"/>
            <w:szCs w:val="18"/>
          </w:rPr>
          <w:t>ly</w:t>
        </w:r>
      </w:ins>
      <w:r w:rsidRPr="00A12DA6">
        <w:rPr>
          <w:rFonts w:ascii="CMR9" w:hAnsi="CMR9" w:cs="CMR9"/>
          <w:szCs w:val="18"/>
        </w:rPr>
        <w:t xml:space="preserve"> search some text substring can sig-</w:t>
      </w:r>
    </w:p>
    <w:p w14:paraId="1FBD4B9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nificantly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increase </w:t>
      </w:r>
      <w:del w:id="527" w:author="studytodayusa" w:date="2014-10-27T16:52:00Z">
        <w:r w:rsidRPr="00A12DA6" w:rsidDel="0030219D">
          <w:rPr>
            <w:rFonts w:ascii="CMR9" w:hAnsi="CMR9" w:cs="CMR9"/>
            <w:szCs w:val="18"/>
          </w:rPr>
          <w:delText>the speed of work</w:delText>
        </w:r>
      </w:del>
      <w:ins w:id="528" w:author="studytodayusa" w:date="2014-10-27T16:52:00Z">
        <w:r w:rsidR="0030219D">
          <w:rPr>
            <w:rFonts w:ascii="CMR9" w:hAnsi="CMR9" w:cs="CMR9"/>
            <w:szCs w:val="18"/>
          </w:rPr>
          <w:t>efficiency</w:t>
        </w:r>
      </w:ins>
      <w:r w:rsidRPr="00A12DA6">
        <w:rPr>
          <w:rFonts w:ascii="CMR9" w:hAnsi="CMR9" w:cs="CMR9"/>
          <w:szCs w:val="18"/>
        </w:rPr>
        <w:t>. For forms</w:t>
      </w:r>
      <w:ins w:id="529" w:author="studytodayusa" w:date="2014-10-27T16:52:00Z">
        <w:r w:rsidR="0030219D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no matter</w:t>
      </w:r>
    </w:p>
    <w:p w14:paraId="3C0891C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whether</w:t>
      </w:r>
      <w:proofErr w:type="gramEnd"/>
      <w:r w:rsidRPr="00A12DA6">
        <w:rPr>
          <w:rFonts w:ascii="CMR9" w:hAnsi="CMR9" w:cs="CMR9"/>
          <w:szCs w:val="18"/>
        </w:rPr>
        <w:t xml:space="preserve"> this substring appears in editable areas or just in</w:t>
      </w:r>
    </w:p>
    <w:p w14:paraId="2FCE520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control</w:t>
      </w:r>
      <w:proofErr w:type="gramEnd"/>
      <w:del w:id="530" w:author="studytodayusa" w:date="2014-10-27T16:53:00Z">
        <w:r w:rsidRPr="00A12DA6" w:rsidDel="0030219D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names, it should be </w:t>
      </w:r>
      <w:del w:id="531" w:author="studytodayusa" w:date="2014-10-27T16:53:00Z">
        <w:r w:rsidRPr="00A12DA6" w:rsidDel="0030219D">
          <w:rPr>
            <w:rFonts w:ascii="CMR9" w:hAnsi="CMR9" w:cs="CMR9"/>
            <w:szCs w:val="18"/>
          </w:rPr>
          <w:delText>encountered,</w:delText>
        </w:r>
      </w:del>
      <w:ins w:id="532" w:author="studytodayusa" w:date="2014-10-27T16:53:00Z">
        <w:r w:rsidR="0030219D">
          <w:rPr>
            <w:rFonts w:ascii="CMR9" w:hAnsi="CMR9" w:cs="CMR9"/>
            <w:szCs w:val="18"/>
          </w:rPr>
          <w:t>so that</w:t>
        </w:r>
      </w:ins>
      <w:r w:rsidRPr="00A12DA6">
        <w:rPr>
          <w:rFonts w:ascii="CMR9" w:hAnsi="CMR9" w:cs="CMR9"/>
          <w:szCs w:val="18"/>
        </w:rPr>
        <w:t xml:space="preserve"> users easily un-</w:t>
      </w:r>
    </w:p>
    <w:p w14:paraId="192E516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derstand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what it is by themselves.</w:t>
      </w:r>
    </w:p>
    <w:p w14:paraId="20F5BB5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3.2 Applications and tiling</w:t>
      </w:r>
    </w:p>
    <w:p w14:paraId="0E214AD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Each application in </w:t>
      </w: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gathers several controls. Their</w:t>
      </w:r>
    </w:p>
    <w:p w14:paraId="2E41814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number</w:t>
      </w:r>
      <w:proofErr w:type="gramEnd"/>
      <w:r w:rsidRPr="00A12DA6">
        <w:rPr>
          <w:rFonts w:ascii="CMR9" w:hAnsi="CMR9" w:cs="CMR9"/>
          <w:szCs w:val="18"/>
        </w:rPr>
        <w:t xml:space="preserve"> and types are defined completely by </w:t>
      </w:r>
      <w:ins w:id="533" w:author="studytodayusa" w:date="2014-10-27T16:54:00Z">
        <w:r w:rsidR="007E7083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purpose</w:t>
      </w:r>
    </w:p>
    <w:p w14:paraId="2208A8A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the application. For example, </w:t>
      </w:r>
      <w:ins w:id="534" w:author="studytodayusa" w:date="2014-10-27T16:54:00Z">
        <w:r w:rsidR="007E7083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mail reader should con-</w:t>
      </w:r>
    </w:p>
    <w:p w14:paraId="413BDDA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sist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of three controls: tree view with mail groups (Inbox,</w:t>
      </w:r>
    </w:p>
    <w:p w14:paraId="30B3EDB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Sent</w:t>
      </w:r>
      <w:ins w:id="535" w:author="studytodayusa" w:date="2014-10-27T16:54:00Z">
        <w:r w:rsidR="007E7083">
          <w:rPr>
            <w:rFonts w:ascii="CMR9" w:hAnsi="CMR9" w:cs="CMR9"/>
            <w:szCs w:val="18"/>
          </w:rPr>
          <w:t xml:space="preserve"> Items,</w:t>
        </w:r>
      </w:ins>
      <w:r w:rsidRPr="00A12DA6">
        <w:rPr>
          <w:rFonts w:ascii="CMR9" w:hAnsi="CMR9" w:cs="CMR9"/>
          <w:szCs w:val="18"/>
        </w:rPr>
        <w:t xml:space="preserve"> </w:t>
      </w:r>
      <w:proofErr w:type="spellStart"/>
      <w:r w:rsidRPr="00A12DA6">
        <w:rPr>
          <w:rFonts w:ascii="CMR9" w:hAnsi="CMR9" w:cs="CMR9"/>
          <w:szCs w:val="18"/>
        </w:rPr>
        <w:t>etc</w:t>
      </w:r>
      <w:proofErr w:type="spellEnd"/>
      <w:r w:rsidRPr="00A12DA6">
        <w:rPr>
          <w:rFonts w:ascii="CMR9" w:hAnsi="CMR9" w:cs="CMR9"/>
          <w:szCs w:val="18"/>
        </w:rPr>
        <w:t xml:space="preserve">), the list of mail messages inside </w:t>
      </w:r>
      <w:ins w:id="536" w:author="studytodayusa" w:date="2014-10-27T16:54:00Z">
        <w:r w:rsidR="007E7083">
          <w:rPr>
            <w:rFonts w:ascii="CMR9" w:hAnsi="CMR9" w:cs="CMR9"/>
            <w:szCs w:val="18"/>
          </w:rPr>
          <w:t xml:space="preserve">a </w:t>
        </w:r>
      </w:ins>
      <w:del w:id="537" w:author="studytodayusa" w:date="2014-10-27T16:54:00Z">
        <w:r w:rsidRPr="00A12DA6" w:rsidDel="007E7083">
          <w:rPr>
            <w:rFonts w:ascii="CMR9" w:hAnsi="CMR9" w:cs="CMR9"/>
            <w:szCs w:val="18"/>
          </w:rPr>
          <w:delText xml:space="preserve">of </w:delText>
        </w:r>
      </w:del>
      <w:r w:rsidRPr="00A12DA6">
        <w:rPr>
          <w:rFonts w:ascii="CMR9" w:hAnsi="CMR9" w:cs="CMR9"/>
          <w:szCs w:val="18"/>
        </w:rPr>
        <w:t>particular group</w:t>
      </w:r>
    </w:p>
    <w:p w14:paraId="01B47F3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and</w:t>
      </w:r>
      <w:proofErr w:type="gramEnd"/>
      <w:r w:rsidRPr="00A12DA6">
        <w:rPr>
          <w:rFonts w:ascii="CMR9" w:hAnsi="CMR9" w:cs="CMR9"/>
          <w:szCs w:val="18"/>
        </w:rPr>
        <w:t xml:space="preserve"> the text of </w:t>
      </w:r>
      <w:ins w:id="538" w:author="studytodayusa" w:date="2014-10-27T16:54:00Z">
        <w:r w:rsidR="007E7083">
          <w:rPr>
            <w:rFonts w:ascii="CMR9" w:hAnsi="CMR9" w:cs="CMR9"/>
            <w:szCs w:val="18"/>
          </w:rPr>
          <w:t>a</w:t>
        </w:r>
      </w:ins>
      <w:del w:id="539" w:author="studytodayusa" w:date="2014-10-27T16:54:00Z">
        <w:r w:rsidRPr="00A12DA6" w:rsidDel="007E7083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particular message. On the screen they</w:t>
      </w:r>
    </w:p>
    <w:p w14:paraId="04806D9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should</w:t>
      </w:r>
      <w:proofErr w:type="gramEnd"/>
      <w:r w:rsidRPr="00A12DA6">
        <w:rPr>
          <w:rFonts w:ascii="CMR9" w:hAnsi="CMR9" w:cs="CMR9"/>
          <w:szCs w:val="18"/>
        </w:rPr>
        <w:t xml:space="preserve"> be placed in the same way as in </w:t>
      </w:r>
      <w:ins w:id="540" w:author="studytodayusa" w:date="2014-10-27T16:55:00Z">
        <w:r w:rsidR="007E7083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usual GUI mail client</w:t>
      </w:r>
      <w:ins w:id="541" w:author="studytodayusa" w:date="2014-10-27T16:55:00Z">
        <w:r w:rsidR="007E7083">
          <w:rPr>
            <w:rFonts w:ascii="CMR9" w:hAnsi="CMR9" w:cs="CMR9"/>
            <w:szCs w:val="18"/>
          </w:rPr>
          <w:t>,</w:t>
        </w:r>
      </w:ins>
    </w:p>
    <w:p w14:paraId="4DF91E3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but</w:t>
      </w:r>
      <w:proofErr w:type="gramEnd"/>
      <w:r w:rsidRPr="00A12DA6">
        <w:rPr>
          <w:rFonts w:ascii="CMR9" w:hAnsi="CMR9" w:cs="CMR9"/>
          <w:szCs w:val="18"/>
        </w:rPr>
        <w:t xml:space="preserve"> for users who work through speech only there shouldn’t</w:t>
      </w:r>
    </w:p>
    <w:p w14:paraId="6907EA3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be</w:t>
      </w:r>
      <w:proofErr w:type="gramEnd"/>
      <w:r w:rsidRPr="00A12DA6">
        <w:rPr>
          <w:rFonts w:ascii="CMR9" w:hAnsi="CMR9" w:cs="CMR9"/>
          <w:szCs w:val="18"/>
        </w:rPr>
        <w:t xml:space="preserve"> any association between </w:t>
      </w:r>
      <w:ins w:id="542" w:author="studytodayusa" w:date="2014-10-27T16:55:00Z">
        <w:r w:rsidR="007E7083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objects location on the screen</w:t>
      </w:r>
    </w:p>
    <w:p w14:paraId="6FB1729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and</w:t>
      </w:r>
      <w:proofErr w:type="gramEnd"/>
      <w:r w:rsidRPr="00A12DA6">
        <w:rPr>
          <w:rFonts w:ascii="CMR9" w:hAnsi="CMR9" w:cs="CMR9"/>
          <w:szCs w:val="18"/>
        </w:rPr>
        <w:t xml:space="preserve"> their </w:t>
      </w:r>
      <w:proofErr w:type="spellStart"/>
      <w:r w:rsidRPr="00A12DA6">
        <w:rPr>
          <w:rFonts w:ascii="CMR9" w:hAnsi="CMR9" w:cs="CMR9"/>
          <w:szCs w:val="18"/>
        </w:rPr>
        <w:t>behaviour</w:t>
      </w:r>
      <w:proofErr w:type="spellEnd"/>
      <w:r w:rsidRPr="00A12DA6">
        <w:rPr>
          <w:rFonts w:ascii="CMR9" w:hAnsi="CMR9" w:cs="CMR9"/>
          <w:szCs w:val="18"/>
        </w:rPr>
        <w:t>. He/she just has to mind that there are</w:t>
      </w:r>
    </w:p>
    <w:p w14:paraId="0586A5B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three</w:t>
      </w:r>
      <w:proofErr w:type="gramEnd"/>
      <w:r w:rsidRPr="00A12DA6">
        <w:rPr>
          <w:rFonts w:ascii="CMR9" w:hAnsi="CMR9" w:cs="CMR9"/>
          <w:szCs w:val="18"/>
        </w:rPr>
        <w:t xml:space="preserve"> objects and </w:t>
      </w:r>
      <w:ins w:id="543" w:author="studytodayusa" w:date="2014-10-27T16:55:00Z">
        <w:r w:rsidR="007E7083">
          <w:rPr>
            <w:rFonts w:ascii="CMR9" w:hAnsi="CMR9" w:cs="CMR9"/>
            <w:szCs w:val="18"/>
          </w:rPr>
          <w:t xml:space="preserve">it </w:t>
        </w:r>
      </w:ins>
      <w:r w:rsidRPr="00A12DA6">
        <w:rPr>
          <w:rFonts w:ascii="CMR9" w:hAnsi="CMR9" w:cs="CMR9"/>
          <w:szCs w:val="18"/>
        </w:rPr>
        <w:t xml:space="preserve">has </w:t>
      </w:r>
      <w:ins w:id="544" w:author="studytodayusa" w:date="2014-10-27T16:55:00Z">
        <w:r w:rsidR="007E7083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proper way to switch between them.</w:t>
      </w:r>
    </w:p>
    <w:p w14:paraId="1990054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That could be easily achieved if </w:t>
      </w:r>
      <w:ins w:id="545" w:author="studytodayusa" w:date="2014-10-27T16:55:00Z">
        <w:r w:rsidR="007E7083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environment </w:t>
      </w:r>
      <w:proofErr w:type="spellStart"/>
      <w:r w:rsidRPr="00A12DA6">
        <w:rPr>
          <w:rFonts w:ascii="CMR9" w:hAnsi="CMR9" w:cs="CMR9"/>
          <w:szCs w:val="18"/>
        </w:rPr>
        <w:t>implementa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4526ECD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tion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takes complete care of </w:t>
      </w:r>
      <w:ins w:id="546" w:author="studytodayusa" w:date="2014-10-27T16:55:00Z">
        <w:r w:rsidR="007E7083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calculation of </w:t>
      </w:r>
      <w:ins w:id="547" w:author="studytodayusa" w:date="2014-10-27T16:56:00Z">
        <w:r w:rsidR="007E7083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control</w:t>
      </w:r>
      <w:ins w:id="548" w:author="studytodayusa" w:date="2014-10-28T14:34:00Z">
        <w:r w:rsidR="00BB530E">
          <w:rPr>
            <w:rFonts w:ascii="CMR9" w:hAnsi="CMR9" w:cs="CMR9"/>
            <w:szCs w:val="18"/>
          </w:rPr>
          <w:t>’</w:t>
        </w:r>
      </w:ins>
      <w:r w:rsidRPr="00A12DA6">
        <w:rPr>
          <w:rFonts w:ascii="CMR9" w:hAnsi="CMR9" w:cs="CMR9"/>
          <w:szCs w:val="18"/>
        </w:rPr>
        <w:t>s position</w:t>
      </w:r>
    </w:p>
    <w:p w14:paraId="0159374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on</w:t>
      </w:r>
      <w:proofErr w:type="gramEnd"/>
      <w:r w:rsidRPr="00A12DA6">
        <w:rPr>
          <w:rFonts w:ascii="CMR9" w:hAnsi="CMR9" w:cs="CMR9"/>
          <w:szCs w:val="18"/>
        </w:rPr>
        <w:t xml:space="preserve"> the screen. We </w:t>
      </w:r>
      <w:ins w:id="549" w:author="studytodayusa" w:date="2014-10-27T16:56:00Z">
        <w:r w:rsidR="009501BF">
          <w:rPr>
            <w:rFonts w:ascii="CMR9" w:hAnsi="CMR9" w:cs="CMR9"/>
            <w:szCs w:val="18"/>
          </w:rPr>
          <w:t xml:space="preserve">can </w:t>
        </w:r>
      </w:ins>
      <w:r w:rsidRPr="00A12DA6">
        <w:rPr>
          <w:rFonts w:ascii="CMR9" w:hAnsi="CMR9" w:cs="CMR9"/>
          <w:szCs w:val="18"/>
        </w:rPr>
        <w:t>even think that there is no need to have</w:t>
      </w:r>
    </w:p>
    <w:p w14:paraId="56AB18C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</w:t>
      </w:r>
      <w:proofErr w:type="gramEnd"/>
      <w:r w:rsidRPr="00A12DA6">
        <w:rPr>
          <w:rFonts w:ascii="CMR9" w:hAnsi="CMR9" w:cs="CMR9"/>
          <w:szCs w:val="18"/>
        </w:rPr>
        <w:t xml:space="preserve"> way to choose </w:t>
      </w:r>
      <w:ins w:id="550" w:author="studytodayusa" w:date="2014-10-27T16:56:00Z">
        <w:r w:rsidR="009501BF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position manually, it is enough to have </w:t>
      </w:r>
      <w:ins w:id="551" w:author="studytodayusa" w:date="2014-10-27T16:56:00Z">
        <w:r w:rsidR="009501BF">
          <w:rPr>
            <w:rFonts w:ascii="CMR9" w:hAnsi="CMR9" w:cs="CMR9"/>
            <w:szCs w:val="18"/>
          </w:rPr>
          <w:t xml:space="preserve">a </w:t>
        </w:r>
      </w:ins>
      <w:proofErr w:type="spellStart"/>
      <w:r w:rsidRPr="00A12DA6">
        <w:rPr>
          <w:rFonts w:ascii="CMR9" w:hAnsi="CMR9" w:cs="CMR9"/>
          <w:szCs w:val="18"/>
        </w:rPr>
        <w:t>suffi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7CE17C2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cient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algorithm</w:t>
      </w:r>
      <w:ins w:id="552" w:author="studytodayusa" w:date="2014-10-27T16:56:00Z">
        <w:r w:rsidR="009501BF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giving </w:t>
      </w:r>
      <w:ins w:id="553" w:author="studytodayusa" w:date="2014-10-27T16:56:00Z">
        <w:r w:rsidR="009501BF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suited position automatically in most</w:t>
      </w:r>
    </w:p>
    <w:p w14:paraId="7164D9E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cases</w:t>
      </w:r>
      <w:proofErr w:type="gramEnd"/>
      <w:r w:rsidRPr="00A12DA6">
        <w:rPr>
          <w:rFonts w:ascii="CMR9" w:hAnsi="CMR9" w:cs="CMR9"/>
          <w:szCs w:val="18"/>
        </w:rPr>
        <w:t>. For that purpose we would like to suggest one of them.</w:t>
      </w:r>
    </w:p>
    <w:p w14:paraId="4507745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It </w:t>
      </w:r>
      <w:ins w:id="554" w:author="studytodayusa" w:date="2014-10-27T16:57:00Z">
        <w:r w:rsidR="009501BF">
          <w:rPr>
            <w:rFonts w:ascii="CMR9" w:hAnsi="CMR9" w:cs="CMR9"/>
            <w:szCs w:val="18"/>
          </w:rPr>
          <w:t xml:space="preserve">would </w:t>
        </w:r>
      </w:ins>
      <w:r w:rsidRPr="00A12DA6">
        <w:rPr>
          <w:rFonts w:ascii="CMR9" w:hAnsi="CMR9" w:cs="CMR9"/>
          <w:szCs w:val="18"/>
        </w:rPr>
        <w:t>take</w:t>
      </w:r>
      <w:del w:id="555" w:author="studytodayusa" w:date="2014-10-27T16:57:00Z">
        <w:r w:rsidRPr="00A12DA6" w:rsidDel="009501BF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</w:t>
      </w:r>
      <w:ins w:id="556" w:author="studytodayusa" w:date="2014-10-27T16:57:00Z">
        <w:r w:rsidR="009501BF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tree of tiles, each node of it has references to </w:t>
      </w:r>
      <w:ins w:id="557" w:author="studytodayusa" w:date="2014-10-27T16:57:00Z">
        <w:r w:rsidR="009501BF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two</w:t>
      </w:r>
    </w:p>
    <w:p w14:paraId="4A07F5B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children</w:t>
      </w:r>
      <w:proofErr w:type="gramEnd"/>
      <w:r w:rsidRPr="00A12DA6">
        <w:rPr>
          <w:rFonts w:ascii="CMR9" w:hAnsi="CMR9" w:cs="CMR9"/>
          <w:szCs w:val="18"/>
        </w:rPr>
        <w:t xml:space="preserve"> and </w:t>
      </w:r>
      <w:ins w:id="558" w:author="studytodayusa" w:date="2014-10-27T16:57:00Z">
        <w:r w:rsidR="009501BF">
          <w:rPr>
            <w:rFonts w:ascii="CMR9" w:hAnsi="CMR9" w:cs="CMR9"/>
            <w:szCs w:val="18"/>
          </w:rPr>
          <w:t xml:space="preserve">a </w:t>
        </w:r>
      </w:ins>
      <w:proofErr w:type="spellStart"/>
      <w:r w:rsidRPr="00A12DA6">
        <w:rPr>
          <w:rFonts w:ascii="CMR9" w:hAnsi="CMR9" w:cs="CMR9"/>
          <w:szCs w:val="18"/>
        </w:rPr>
        <w:t>boolean</w:t>
      </w:r>
      <w:proofErr w:type="spellEnd"/>
      <w:r w:rsidRPr="00A12DA6">
        <w:rPr>
          <w:rFonts w:ascii="CMR9" w:hAnsi="CMR9" w:cs="CMR9"/>
          <w:szCs w:val="18"/>
        </w:rPr>
        <w:t xml:space="preserve"> attribute whether this node implies</w:t>
      </w:r>
    </w:p>
    <w:p w14:paraId="2E6A56D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lastRenderedPageBreak/>
        <w:t>dividing</w:t>
      </w:r>
      <w:proofErr w:type="gramEnd"/>
      <w:r w:rsidRPr="00A12DA6">
        <w:rPr>
          <w:rFonts w:ascii="CMR9" w:hAnsi="CMR9" w:cs="CMR9"/>
          <w:szCs w:val="18"/>
        </w:rPr>
        <w:t xml:space="preserve"> in</w:t>
      </w:r>
      <w:ins w:id="559" w:author="studytodayusa" w:date="2014-10-27T16:57:00Z">
        <w:r w:rsidR="009501BF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a horizontal or vertical way. Given screen width</w:t>
      </w:r>
    </w:p>
    <w:p w14:paraId="4091EBB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and</w:t>
      </w:r>
      <w:proofErr w:type="gramEnd"/>
      <w:r w:rsidRPr="00A12DA6">
        <w:rPr>
          <w:rFonts w:ascii="CMR9" w:hAnsi="CMR9" w:cs="CMR9"/>
          <w:szCs w:val="18"/>
        </w:rPr>
        <w:t xml:space="preserve"> height, it calculates </w:t>
      </w:r>
      <w:ins w:id="560" w:author="studytodayusa" w:date="2014-10-27T16:57:00Z">
        <w:r w:rsidR="009501BF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position of each tile on the screen.</w:t>
      </w:r>
    </w:p>
    <w:p w14:paraId="390BB5A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1. Performing Depth-first search on </w:t>
      </w:r>
      <w:ins w:id="561" w:author="studytodayusa" w:date="2014-10-28T14:34:00Z">
        <w:r w:rsidR="00BB530E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tiles tree and </w:t>
      </w:r>
      <w:proofErr w:type="spellStart"/>
      <w:r w:rsidRPr="00A12DA6">
        <w:rPr>
          <w:rFonts w:ascii="CMR9" w:hAnsi="CMR9" w:cs="CMR9"/>
          <w:szCs w:val="18"/>
        </w:rPr>
        <w:t>calcu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11438A2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lating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how many leaves has each branch of each node.</w:t>
      </w:r>
    </w:p>
    <w:p w14:paraId="6718AC0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2. As a recursive procedure</w:t>
      </w:r>
      <w:ins w:id="562" w:author="studytodayusa" w:date="2014-10-27T16:58:00Z">
        <w:r w:rsidR="00710B84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do </w:t>
      </w:r>
      <w:ins w:id="563" w:author="studytodayusa" w:date="2014-10-27T16:58:00Z">
        <w:r w:rsidR="00710B84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following steps:</w:t>
      </w:r>
    </w:p>
    <w:p w14:paraId="388C4D8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(a) Call</w:t>
      </w:r>
      <w:del w:id="564" w:author="studytodayusa" w:date="2014-10-27T16:58:00Z">
        <w:r w:rsidRPr="00A12DA6" w:rsidDel="00710B84">
          <w:rPr>
            <w:rFonts w:ascii="CMR9" w:hAnsi="CMR9" w:cs="CMR9"/>
            <w:szCs w:val="18"/>
          </w:rPr>
          <w:delText>ing</w:delText>
        </w:r>
      </w:del>
      <w:r w:rsidRPr="00A12DA6">
        <w:rPr>
          <w:rFonts w:ascii="CMR9" w:hAnsi="CMR9" w:cs="CMR9"/>
          <w:szCs w:val="18"/>
        </w:rPr>
        <w:t xml:space="preserve"> the procedure providing </w:t>
      </w:r>
      <w:ins w:id="565" w:author="studytodayusa" w:date="2014-10-27T16:58:00Z">
        <w:r w:rsidR="00710B84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screen width and</w:t>
      </w:r>
    </w:p>
    <w:p w14:paraId="7987FF3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height</w:t>
      </w:r>
      <w:proofErr w:type="gramEnd"/>
      <w:r w:rsidRPr="00A12DA6">
        <w:rPr>
          <w:rFonts w:ascii="CMR9" w:hAnsi="CMR9" w:cs="CMR9"/>
          <w:szCs w:val="18"/>
        </w:rPr>
        <w:t xml:space="preserve"> as well as </w:t>
      </w:r>
      <w:ins w:id="566" w:author="studytodayusa" w:date="2014-10-27T16:58:00Z">
        <w:r w:rsidR="00710B84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root of the tree.</w:t>
      </w:r>
    </w:p>
    <w:p w14:paraId="7157283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(b) </w:t>
      </w:r>
      <w:ins w:id="567" w:author="studytodayusa" w:date="2014-10-27T16:59:00Z">
        <w:r w:rsidR="00710B84">
          <w:rPr>
            <w:rFonts w:ascii="CMR9" w:hAnsi="CMR9" w:cs="CMR9"/>
            <w:szCs w:val="18"/>
          </w:rPr>
          <w:t>Indicate i</w:t>
        </w:r>
      </w:ins>
      <w:del w:id="568" w:author="studytodayusa" w:date="2014-10-27T16:59:00Z">
        <w:r w:rsidRPr="00A12DA6" w:rsidDel="00710B84">
          <w:rPr>
            <w:rFonts w:ascii="CMR9" w:hAnsi="CMR9" w:cs="CMR9"/>
            <w:szCs w:val="18"/>
          </w:rPr>
          <w:delText>I</w:delText>
        </w:r>
      </w:del>
      <w:r w:rsidRPr="00A12DA6">
        <w:rPr>
          <w:rFonts w:ascii="CMR9" w:hAnsi="CMR9" w:cs="CMR9"/>
          <w:szCs w:val="18"/>
        </w:rPr>
        <w:t>f the provided node is a leaf assign</w:t>
      </w:r>
      <w:ins w:id="569" w:author="studytodayusa" w:date="2014-10-27T16:59:00Z">
        <w:r w:rsidR="00710B84">
          <w:rPr>
            <w:rFonts w:ascii="CMR9" w:hAnsi="CMR9" w:cs="CMR9"/>
            <w:szCs w:val="18"/>
          </w:rPr>
          <w:t>ed</w:t>
        </w:r>
      </w:ins>
      <w:del w:id="570" w:author="studytodayusa" w:date="2014-10-27T16:59:00Z">
        <w:r w:rsidRPr="00A12DA6" w:rsidDel="00710B84">
          <w:rPr>
            <w:rFonts w:ascii="CMR9" w:hAnsi="CMR9" w:cs="CMR9"/>
            <w:szCs w:val="18"/>
          </w:rPr>
          <w:delText>ing</w:delText>
        </w:r>
      </w:del>
      <w:r w:rsidRPr="00A12DA6">
        <w:rPr>
          <w:rFonts w:ascii="CMR9" w:hAnsi="CMR9" w:cs="CMR9"/>
          <w:szCs w:val="18"/>
        </w:rPr>
        <w:t xml:space="preserve"> to it re-</w:t>
      </w:r>
    </w:p>
    <w:p w14:paraId="37AE9F3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ceived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screen position.</w:t>
      </w:r>
    </w:p>
    <w:p w14:paraId="411F0E1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(c) Perform</w:t>
      </w:r>
      <w:del w:id="571" w:author="studytodayusa" w:date="2014-10-27T16:59:00Z">
        <w:r w:rsidRPr="00A12DA6" w:rsidDel="006E304B">
          <w:rPr>
            <w:rFonts w:ascii="CMR9" w:hAnsi="CMR9" w:cs="CMR9"/>
            <w:szCs w:val="18"/>
          </w:rPr>
          <w:delText>ing</w:delText>
        </w:r>
      </w:del>
      <w:r w:rsidRPr="00A12DA6">
        <w:rPr>
          <w:rFonts w:ascii="CMR9" w:hAnsi="CMR9" w:cs="CMR9"/>
          <w:szCs w:val="18"/>
        </w:rPr>
        <w:t xml:space="preserve"> </w:t>
      </w:r>
      <w:ins w:id="572" w:author="studytodayusa" w:date="2014-10-27T16:59:00Z">
        <w:r w:rsidR="006E304B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dividing of </w:t>
      </w:r>
      <w:ins w:id="573" w:author="studytodayusa" w:date="2014-10-27T16:59:00Z">
        <w:r w:rsidR="006E304B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received screen area </w:t>
      </w:r>
      <w:ins w:id="574" w:author="studytodayusa" w:date="2014-10-27T16:59:00Z">
        <w:r w:rsidR="006E304B">
          <w:rPr>
            <w:rFonts w:ascii="CMR9" w:hAnsi="CMR9" w:cs="CMR9"/>
            <w:szCs w:val="18"/>
          </w:rPr>
          <w:t>i</w:t>
        </w:r>
      </w:ins>
      <w:del w:id="575" w:author="studytodayusa" w:date="2014-10-27T16:59:00Z">
        <w:r w:rsidRPr="00A12DA6" w:rsidDel="006E304B">
          <w:rPr>
            <w:rFonts w:ascii="CMR9" w:hAnsi="CMR9" w:cs="CMR9"/>
            <w:szCs w:val="18"/>
          </w:rPr>
          <w:delText>o</w:delText>
        </w:r>
      </w:del>
      <w:r w:rsidRPr="00A12DA6">
        <w:rPr>
          <w:rFonts w:ascii="CMR9" w:hAnsi="CMR9" w:cs="CMR9"/>
          <w:szCs w:val="18"/>
        </w:rPr>
        <w:t>nto</w:t>
      </w:r>
    </w:p>
    <w:p w14:paraId="5F6BA38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two</w:t>
      </w:r>
      <w:proofErr w:type="gramEnd"/>
      <w:r w:rsidRPr="00A12DA6">
        <w:rPr>
          <w:rFonts w:ascii="CMR9" w:hAnsi="CMR9" w:cs="CMR9"/>
          <w:szCs w:val="18"/>
        </w:rPr>
        <w:t xml:space="preserve"> parts in proportion</w:t>
      </w:r>
      <w:del w:id="576" w:author="studytodayusa" w:date="2014-10-28T14:35:00Z">
        <w:r w:rsidRPr="00A12DA6" w:rsidDel="009C56A5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>, how many leaves there</w:t>
      </w:r>
    </w:p>
    <w:p w14:paraId="3F6C52F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are</w:t>
      </w:r>
      <w:proofErr w:type="gramEnd"/>
      <w:r w:rsidRPr="00A12DA6">
        <w:rPr>
          <w:rFonts w:ascii="CMR9" w:hAnsi="CMR9" w:cs="CMR9"/>
          <w:szCs w:val="18"/>
        </w:rPr>
        <w:t xml:space="preserve"> under each branch, and handl</w:t>
      </w:r>
      <w:ins w:id="577" w:author="studytodayusa" w:date="2014-10-27T17:00:00Z">
        <w:r w:rsidR="006E304B">
          <w:rPr>
            <w:rFonts w:ascii="CMR9" w:hAnsi="CMR9" w:cs="CMR9"/>
            <w:szCs w:val="18"/>
          </w:rPr>
          <w:t>e</w:t>
        </w:r>
      </w:ins>
      <w:del w:id="578" w:author="studytodayusa" w:date="2014-10-27T17:00:00Z">
        <w:r w:rsidRPr="00A12DA6" w:rsidDel="006E304B">
          <w:rPr>
            <w:rFonts w:ascii="CMR9" w:hAnsi="CMR9" w:cs="CMR9"/>
            <w:szCs w:val="18"/>
          </w:rPr>
          <w:delText>ing</w:delText>
        </w:r>
      </w:del>
      <w:r w:rsidRPr="00A12DA6">
        <w:rPr>
          <w:rFonts w:ascii="CMR9" w:hAnsi="CMR9" w:cs="CMR9"/>
          <w:szCs w:val="18"/>
        </w:rPr>
        <w:t xml:space="preserve"> dividing di-</w:t>
      </w:r>
    </w:p>
    <w:p w14:paraId="39B7DC6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rection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(horizontally or vertically). After that</w:t>
      </w:r>
    </w:p>
    <w:p w14:paraId="5D8EE28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perform</w:t>
      </w:r>
      <w:proofErr w:type="gramEnd"/>
      <w:del w:id="579" w:author="studytodayusa" w:date="2014-10-28T14:35:00Z">
        <w:r w:rsidRPr="00A12DA6" w:rsidDel="009C56A5">
          <w:rPr>
            <w:rFonts w:ascii="CMR9" w:hAnsi="CMR9" w:cs="CMR9"/>
            <w:szCs w:val="18"/>
          </w:rPr>
          <w:delText>ing</w:delText>
        </w:r>
      </w:del>
      <w:r w:rsidRPr="00A12DA6">
        <w:rPr>
          <w:rFonts w:ascii="CMR9" w:hAnsi="CMR9" w:cs="CMR9"/>
          <w:szCs w:val="18"/>
        </w:rPr>
        <w:t xml:space="preserve"> </w:t>
      </w:r>
      <w:ins w:id="580" w:author="studytodayusa" w:date="2014-10-27T17:00:00Z">
        <w:r w:rsidR="006E304B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call of the procedure for each branch</w:t>
      </w:r>
    </w:p>
    <w:p w14:paraId="4D95856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providing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581" w:author="studytodayusa" w:date="2014-10-27T17:00:00Z">
        <w:r w:rsidR="006E304B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obtained positions.</w:t>
      </w:r>
    </w:p>
    <w:p w14:paraId="7C2C706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According to our experience, this procedure yields rather</w:t>
      </w:r>
    </w:p>
    <w:p w14:paraId="4FE0F60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good</w:t>
      </w:r>
      <w:proofErr w:type="gramEnd"/>
      <w:r w:rsidRPr="00A12DA6">
        <w:rPr>
          <w:rFonts w:ascii="CMR9" w:hAnsi="CMR9" w:cs="CMR9"/>
          <w:szCs w:val="18"/>
        </w:rPr>
        <w:t xml:space="preserve"> dividing for each application. It is necessary to de-</w:t>
      </w:r>
    </w:p>
    <w:p w14:paraId="044B903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scribe</w:t>
      </w:r>
      <w:proofErr w:type="gramEnd"/>
      <w:r w:rsidRPr="00A12DA6">
        <w:rPr>
          <w:rFonts w:ascii="CMR9" w:hAnsi="CMR9" w:cs="CMR9"/>
          <w:szCs w:val="18"/>
        </w:rPr>
        <w:t xml:space="preserve"> what an application is in </w:t>
      </w: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design. First</w:t>
      </w:r>
    </w:p>
    <w:p w14:paraId="61E8326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all, we would like to not</w:t>
      </w:r>
      <w:ins w:id="582" w:author="studytodayusa" w:date="2014-10-27T17:00:00Z">
        <w:r w:rsidR="003B4D66">
          <w:rPr>
            <w:rFonts w:ascii="CMR9" w:hAnsi="CMR9" w:cs="CMR9"/>
            <w:szCs w:val="18"/>
          </w:rPr>
          <w:t>e</w:t>
        </w:r>
      </w:ins>
      <w:del w:id="583" w:author="studytodayusa" w:date="2014-10-27T17:00:00Z">
        <w:r w:rsidRPr="00A12DA6" w:rsidDel="003B4D66">
          <w:rPr>
            <w:rFonts w:ascii="CMR9" w:hAnsi="CMR9" w:cs="CMR9"/>
            <w:szCs w:val="18"/>
          </w:rPr>
          <w:delText>ice</w:delText>
        </w:r>
      </w:del>
      <w:r w:rsidRPr="00A12DA6">
        <w:rPr>
          <w:rFonts w:ascii="CMR9" w:hAnsi="CMR9" w:cs="CMR9"/>
          <w:szCs w:val="18"/>
        </w:rPr>
        <w:t xml:space="preserve"> that the term “application”</w:t>
      </w:r>
    </w:p>
    <w:p w14:paraId="23E2312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doesn’t</w:t>
      </w:r>
      <w:proofErr w:type="gramEnd"/>
      <w:r w:rsidRPr="00A12DA6">
        <w:rPr>
          <w:rFonts w:ascii="CMR9" w:hAnsi="CMR9" w:cs="CMR9"/>
          <w:szCs w:val="18"/>
        </w:rPr>
        <w:t xml:space="preserve"> reflect the exact nature of </w:t>
      </w:r>
      <w:ins w:id="584" w:author="studytodayusa" w:date="2014-10-27T17:00:00Z">
        <w:r w:rsidR="003B4D66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implied object. Very</w:t>
      </w:r>
    </w:p>
    <w:p w14:paraId="37852EB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likely</w:t>
      </w:r>
      <w:proofErr w:type="gramEnd"/>
      <w:r w:rsidRPr="00A12DA6">
        <w:rPr>
          <w:rFonts w:ascii="CMR9" w:hAnsi="CMR9" w:cs="CMR9"/>
          <w:szCs w:val="18"/>
        </w:rPr>
        <w:t xml:space="preserve"> it would be better to call </w:t>
      </w:r>
      <w:del w:id="585" w:author="studytodayusa" w:date="2014-10-28T14:36:00Z">
        <w:r w:rsidRPr="00A12DA6" w:rsidDel="009C56A5">
          <w:rPr>
            <w:rFonts w:ascii="CMR9" w:hAnsi="CMR9" w:cs="CMR9"/>
            <w:szCs w:val="18"/>
          </w:rPr>
          <w:delText xml:space="preserve">that </w:delText>
        </w:r>
      </w:del>
      <w:ins w:id="586" w:author="studytodayusa" w:date="2014-10-28T14:36:00Z">
        <w:r w:rsidR="009C56A5">
          <w:rPr>
            <w:rFonts w:ascii="CMR9" w:hAnsi="CMR9" w:cs="CMR9"/>
            <w:szCs w:val="18"/>
          </w:rPr>
          <w:t>it an</w:t>
        </w:r>
        <w:r w:rsidR="009C56A5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“applet” or “add-on”</w:t>
      </w:r>
      <w:ins w:id="587" w:author="studytodayusa" w:date="2014-10-27T17:01:00Z">
        <w:r w:rsidR="003B4D6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be-</w:t>
      </w:r>
    </w:p>
    <w:p w14:paraId="0B5DF22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cause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applications are executed in the same process</w:t>
      </w:r>
    </w:p>
    <w:p w14:paraId="2E1EB90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as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588" w:author="studytodayusa" w:date="2014-10-27T17:01:00Z">
        <w:r w:rsidR="003B4D66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environment itself (although </w:t>
      </w:r>
      <w:ins w:id="589" w:author="studytodayusa" w:date="2014-10-27T17:01:00Z">
        <w:r w:rsidR="003B4D66">
          <w:rPr>
            <w:rFonts w:ascii="CMR9" w:hAnsi="CMR9" w:cs="CMR9"/>
            <w:szCs w:val="18"/>
          </w:rPr>
          <w:t xml:space="preserve">they </w:t>
        </w:r>
      </w:ins>
      <w:r w:rsidRPr="00A12DA6">
        <w:rPr>
          <w:rFonts w:ascii="CMR9" w:hAnsi="CMR9" w:cs="CMR9"/>
          <w:szCs w:val="18"/>
        </w:rPr>
        <w:t>are able to initiate separate</w:t>
      </w:r>
    </w:p>
    <w:p w14:paraId="6BADF22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commentRangeStart w:id="590"/>
      <w:proofErr w:type="gramStart"/>
      <w:r w:rsidRPr="00A12DA6">
        <w:rPr>
          <w:rFonts w:ascii="CMR9" w:hAnsi="CMR9" w:cs="CMR9"/>
          <w:szCs w:val="18"/>
        </w:rPr>
        <w:t>threats</w:t>
      </w:r>
      <w:commentRangeEnd w:id="590"/>
      <w:proofErr w:type="gramEnd"/>
      <w:r w:rsidR="003B4D66">
        <w:rPr>
          <w:rStyle w:val="CommentReference"/>
        </w:rPr>
        <w:commentReference w:id="590"/>
      </w:r>
      <w:r w:rsidRPr="00A12DA6">
        <w:rPr>
          <w:rFonts w:ascii="CMR9" w:hAnsi="CMR9" w:cs="CMR9"/>
          <w:szCs w:val="18"/>
        </w:rPr>
        <w:t>) and share with the environment the same memory</w:t>
      </w:r>
    </w:p>
    <w:p w14:paraId="0B2E9DA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address</w:t>
      </w:r>
      <w:proofErr w:type="gramEnd"/>
      <w:r w:rsidRPr="00A12DA6">
        <w:rPr>
          <w:rFonts w:ascii="CMR9" w:hAnsi="CMR9" w:cs="CMR9"/>
          <w:szCs w:val="18"/>
        </w:rPr>
        <w:t xml:space="preserve"> space.</w:t>
      </w:r>
    </w:p>
    <w:p w14:paraId="1661E17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The applications are Java classes </w:t>
      </w:r>
      <w:del w:id="591" w:author="studytodayusa" w:date="2014-10-27T17:02:00Z">
        <w:r w:rsidRPr="00A12DA6" w:rsidDel="003B4D66">
          <w:rPr>
            <w:rFonts w:ascii="CMR9" w:hAnsi="CMR9" w:cs="CMR9"/>
            <w:szCs w:val="18"/>
          </w:rPr>
          <w:delText xml:space="preserve">which </w:delText>
        </w:r>
      </w:del>
      <w:ins w:id="592" w:author="studytodayusa" w:date="2014-10-27T17:02:00Z">
        <w:r w:rsidR="003B4D66">
          <w:rPr>
            <w:rFonts w:ascii="CMR9" w:hAnsi="CMR9" w:cs="CMR9"/>
            <w:szCs w:val="18"/>
          </w:rPr>
          <w:t>where</w:t>
        </w:r>
        <w:r w:rsidR="003B4D66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objects are </w:t>
      </w:r>
      <w:proofErr w:type="spellStart"/>
      <w:r w:rsidRPr="00A12DA6">
        <w:rPr>
          <w:rFonts w:ascii="CMR9" w:hAnsi="CMR9" w:cs="CMR9"/>
          <w:szCs w:val="18"/>
        </w:rPr>
        <w:t>regis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441339A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tered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in the corresponding manager. There could be </w:t>
      </w:r>
      <w:proofErr w:type="spellStart"/>
      <w:r w:rsidRPr="00A12DA6">
        <w:rPr>
          <w:rFonts w:ascii="CMR9" w:hAnsi="CMR9" w:cs="CMR9"/>
          <w:szCs w:val="18"/>
        </w:rPr>
        <w:t>mul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3097374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tiple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instances of </w:t>
      </w:r>
      <w:ins w:id="593" w:author="studytodayusa" w:date="2014-10-27T17:02:00Z">
        <w:r w:rsidR="003B4D66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particular application (e. g., user can</w:t>
      </w:r>
    </w:p>
    <w:p w14:paraId="342F509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launch</w:t>
      </w:r>
      <w:proofErr w:type="gramEnd"/>
      <w:r w:rsidRPr="00A12DA6">
        <w:rPr>
          <w:rFonts w:ascii="CMR9" w:hAnsi="CMR9" w:cs="CMR9"/>
          <w:szCs w:val="18"/>
        </w:rPr>
        <w:t xml:space="preserve"> several file managers) </w:t>
      </w:r>
      <w:commentRangeStart w:id="594"/>
      <w:r w:rsidRPr="00A12DA6">
        <w:rPr>
          <w:rFonts w:ascii="CMR9" w:hAnsi="CMR9" w:cs="CMR9"/>
          <w:szCs w:val="18"/>
        </w:rPr>
        <w:t xml:space="preserve">and in opposite </w:t>
      </w:r>
      <w:commentRangeEnd w:id="594"/>
      <w:r w:rsidR="003B4D66">
        <w:rPr>
          <w:rStyle w:val="CommentReference"/>
        </w:rPr>
        <w:commentReference w:id="594"/>
      </w:r>
      <w:r w:rsidRPr="00A12DA6">
        <w:rPr>
          <w:rFonts w:ascii="CMR9" w:hAnsi="CMR9" w:cs="CMR9"/>
          <w:szCs w:val="18"/>
        </w:rPr>
        <w:t xml:space="preserve">there is </w:t>
      </w:r>
      <w:ins w:id="595" w:author="studytodayusa" w:date="2014-10-27T17:03:00Z">
        <w:r w:rsidR="003B4D66">
          <w:rPr>
            <w:rFonts w:ascii="CMR9" w:hAnsi="CMR9" w:cs="CMR9"/>
            <w:szCs w:val="18"/>
          </w:rPr>
          <w:t xml:space="preserve">a </w:t>
        </w:r>
      </w:ins>
      <w:proofErr w:type="spellStart"/>
      <w:r w:rsidRPr="00A12DA6">
        <w:rPr>
          <w:rFonts w:ascii="CMR9" w:hAnsi="CMR9" w:cs="CMR9"/>
          <w:szCs w:val="18"/>
        </w:rPr>
        <w:t>spe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16338F7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cial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technique to prevent some others applications from be-</w:t>
      </w:r>
    </w:p>
    <w:p w14:paraId="5314980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ing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launched twice (e. g., multiple copies of mail fetching</w:t>
      </w:r>
    </w:p>
    <w:p w14:paraId="581A55A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application</w:t>
      </w:r>
      <w:proofErr w:type="gramEnd"/>
      <w:r w:rsidRPr="00A12DA6">
        <w:rPr>
          <w:rFonts w:ascii="CMR9" w:hAnsi="CMR9" w:cs="CMR9"/>
          <w:szCs w:val="18"/>
        </w:rPr>
        <w:t xml:space="preserve"> are pointless). </w:t>
      </w:r>
      <w:del w:id="596" w:author="studytodayusa" w:date="2014-10-27T17:03:00Z">
        <w:r w:rsidRPr="00A12DA6" w:rsidDel="00165CDE">
          <w:rPr>
            <w:rFonts w:ascii="CMR9" w:hAnsi="CMR9" w:cs="CMR9"/>
            <w:szCs w:val="18"/>
          </w:rPr>
          <w:delText>In each time</w:delText>
        </w:r>
      </w:del>
      <w:ins w:id="597" w:author="studytodayusa" w:date="2014-10-27T17:03:00Z">
        <w:r w:rsidR="00165CDE">
          <w:rPr>
            <w:rFonts w:ascii="CMR9" w:hAnsi="CMR9" w:cs="CMR9"/>
            <w:szCs w:val="18"/>
          </w:rPr>
          <w:t>In each case,</w:t>
        </w:r>
      </w:ins>
      <w:r w:rsidRPr="00A12DA6">
        <w:rPr>
          <w:rFonts w:ascii="CMR9" w:hAnsi="CMR9" w:cs="CMR9"/>
          <w:szCs w:val="18"/>
        </w:rPr>
        <w:t xml:space="preserve"> currently only one</w:t>
      </w:r>
    </w:p>
    <w:p w14:paraId="05540E0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application</w:t>
      </w:r>
      <w:proofErr w:type="gramEnd"/>
      <w:r w:rsidRPr="00A12DA6">
        <w:rPr>
          <w:rFonts w:ascii="CMR9" w:hAnsi="CMR9" w:cs="CMR9"/>
          <w:szCs w:val="18"/>
        </w:rPr>
        <w:t xml:space="preserve"> can be shown on screen and it is </w:t>
      </w:r>
      <w:ins w:id="598" w:author="studytodayusa" w:date="2014-10-27T17:04:00Z">
        <w:r w:rsidR="00165CDE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one which is</w:t>
      </w:r>
    </w:p>
    <w:p w14:paraId="04ABFFA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considered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599" w:author="studytodayusa" w:date="2014-10-27T17:04:00Z">
        <w:r w:rsidR="00165CDE">
          <w:rPr>
            <w:rFonts w:ascii="CMR9" w:hAnsi="CMR9" w:cs="CMR9"/>
            <w:szCs w:val="18"/>
          </w:rPr>
          <w:t>to be</w:t>
        </w:r>
      </w:ins>
      <w:del w:id="600" w:author="studytodayusa" w:date="2014-10-27T17:04:00Z">
        <w:r w:rsidRPr="00A12DA6" w:rsidDel="00165CDE">
          <w:rPr>
            <w:rFonts w:ascii="CMR9" w:hAnsi="CMR9" w:cs="CMR9"/>
            <w:szCs w:val="18"/>
          </w:rPr>
          <w:delText>as</w:delText>
        </w:r>
      </w:del>
      <w:r w:rsidRPr="00A12DA6">
        <w:rPr>
          <w:rFonts w:ascii="CMR9" w:hAnsi="CMR9" w:cs="CMR9"/>
          <w:szCs w:val="18"/>
        </w:rPr>
        <w:t xml:space="preserve"> active. We are thinking about </w:t>
      </w:r>
      <w:ins w:id="601" w:author="studytodayusa" w:date="2014-10-27T17:04:00Z">
        <w:r w:rsidR="00165CDE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special type</w:t>
      </w:r>
    </w:p>
    <w:p w14:paraId="557ACDC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application</w:t>
      </w:r>
      <w:del w:id="602" w:author="studytodayusa" w:date="2014-10-27T17:04:00Z">
        <w:r w:rsidRPr="00A12DA6" w:rsidDel="00165CDE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visible permanently (e. g., for displaying news</w:t>
      </w:r>
    </w:p>
    <w:p w14:paraId="63363D8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feed</w:t>
      </w:r>
      <w:ins w:id="603" w:author="studytodayusa" w:date="2014-10-28T14:37:00Z">
        <w:r w:rsidR="004244E6">
          <w:rPr>
            <w:rFonts w:ascii="CMR9" w:hAnsi="CMR9" w:cs="CMR9"/>
            <w:szCs w:val="18"/>
          </w:rPr>
          <w:t>s</w:t>
        </w:r>
      </w:ins>
      <w:proofErr w:type="gramEnd"/>
      <w:r w:rsidRPr="00A12DA6">
        <w:rPr>
          <w:rFonts w:ascii="CMR9" w:hAnsi="CMR9" w:cs="CMR9"/>
          <w:szCs w:val="18"/>
        </w:rPr>
        <w:t xml:space="preserve">) but </w:t>
      </w:r>
      <w:ins w:id="604" w:author="studytodayusa" w:date="2014-10-27T17:04:00Z">
        <w:r w:rsidR="00165CDE">
          <w:rPr>
            <w:rFonts w:ascii="CMR9" w:hAnsi="CMR9" w:cs="CMR9"/>
            <w:szCs w:val="18"/>
          </w:rPr>
          <w:t xml:space="preserve">we </w:t>
        </w:r>
      </w:ins>
      <w:r w:rsidRPr="00A12DA6">
        <w:rPr>
          <w:rFonts w:ascii="CMR9" w:hAnsi="CMR9" w:cs="CMR9"/>
          <w:szCs w:val="18"/>
        </w:rPr>
        <w:t>still are not sure whether i</w:t>
      </w:r>
      <w:ins w:id="605" w:author="studytodayusa" w:date="2014-10-27T17:04:00Z">
        <w:r w:rsidR="00165CDE">
          <w:rPr>
            <w:rFonts w:ascii="CMR9" w:hAnsi="CMR9" w:cs="CMR9"/>
            <w:szCs w:val="18"/>
          </w:rPr>
          <w:t>t</w:t>
        </w:r>
      </w:ins>
      <w:del w:id="606" w:author="studytodayusa" w:date="2014-10-27T17:04:00Z">
        <w:r w:rsidRPr="00A12DA6" w:rsidDel="00165CDE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is really necessary</w:t>
      </w:r>
    </w:p>
    <w:p w14:paraId="32E2B71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or</w:t>
      </w:r>
      <w:proofErr w:type="gramEnd"/>
      <w:r w:rsidRPr="00A12DA6">
        <w:rPr>
          <w:rFonts w:ascii="CMR9" w:hAnsi="CMR9" w:cs="CMR9"/>
          <w:szCs w:val="18"/>
        </w:rPr>
        <w:t xml:space="preserve"> not. Switching between applications is performed easily</w:t>
      </w:r>
    </w:p>
    <w:p w14:paraId="3E96A16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and</w:t>
      </w:r>
      <w:proofErr w:type="gramEnd"/>
      <w:r w:rsidRPr="00A12DA6">
        <w:rPr>
          <w:rFonts w:ascii="CMR9" w:hAnsi="CMR9" w:cs="CMR9"/>
          <w:szCs w:val="18"/>
        </w:rPr>
        <w:t xml:space="preserve"> quickly with </w:t>
      </w:r>
      <w:ins w:id="607" w:author="studytodayusa" w:date="2014-10-27T17:05:00Z">
        <w:r w:rsidR="00165CDE">
          <w:rPr>
            <w:rFonts w:ascii="CMR9" w:hAnsi="CMR9" w:cs="CMR9"/>
            <w:szCs w:val="18"/>
          </w:rPr>
          <w:t xml:space="preserve">the </w:t>
        </w:r>
      </w:ins>
      <w:proofErr w:type="spellStart"/>
      <w:r w:rsidRPr="00A12DA6">
        <w:rPr>
          <w:rFonts w:ascii="CMR9" w:hAnsi="CMR9" w:cs="CMR9"/>
          <w:szCs w:val="18"/>
        </w:rPr>
        <w:t>Alt+Tab</w:t>
      </w:r>
      <w:proofErr w:type="spellEnd"/>
      <w:r w:rsidRPr="00A12DA6">
        <w:rPr>
          <w:rFonts w:ascii="CMR9" w:hAnsi="CMR9" w:cs="CMR9"/>
          <w:szCs w:val="18"/>
        </w:rPr>
        <w:t xml:space="preserve"> key</w:t>
      </w:r>
      <w:del w:id="608" w:author="studytodayusa" w:date="2014-10-28T14:37:00Z">
        <w:r w:rsidRPr="00A12DA6" w:rsidDel="004244E6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combination.</w:t>
      </w:r>
    </w:p>
    <w:p w14:paraId="33BBDC04" w14:textId="77777777" w:rsidR="008874CA" w:rsidRPr="00A12DA6" w:rsidRDefault="00C36443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ins w:id="609" w:author="studytodayusa" w:date="2014-10-27T17:06:00Z">
        <w:r>
          <w:rPr>
            <w:rFonts w:ascii="CMR9" w:hAnsi="CMR9" w:cs="CMR9"/>
            <w:szCs w:val="18"/>
          </w:rPr>
          <w:t xml:space="preserve">With </w:t>
        </w:r>
      </w:ins>
      <w:proofErr w:type="spellStart"/>
      <w:r w:rsidR="008874CA" w:rsidRPr="00A12DA6">
        <w:rPr>
          <w:rFonts w:ascii="CMR9" w:hAnsi="CMR9" w:cs="CMR9"/>
          <w:szCs w:val="18"/>
        </w:rPr>
        <w:t>Luwrain</w:t>
      </w:r>
      <w:proofErr w:type="spellEnd"/>
      <w:r w:rsidR="008874CA" w:rsidRPr="00A12DA6">
        <w:rPr>
          <w:rFonts w:ascii="CMR9" w:hAnsi="CMR9" w:cs="CMR9"/>
          <w:szCs w:val="18"/>
        </w:rPr>
        <w:t xml:space="preserve"> distribution </w:t>
      </w:r>
      <w:ins w:id="610" w:author="studytodayusa" w:date="2014-10-27T17:06:00Z">
        <w:r>
          <w:rPr>
            <w:rFonts w:ascii="CMR9" w:hAnsi="CMR9" w:cs="CMR9"/>
            <w:szCs w:val="18"/>
          </w:rPr>
          <w:t>comes</w:t>
        </w:r>
      </w:ins>
      <w:del w:id="611" w:author="studytodayusa" w:date="2014-10-27T17:06:00Z">
        <w:r w:rsidR="008874CA" w:rsidRPr="00A12DA6" w:rsidDel="00C36443">
          <w:rPr>
            <w:rFonts w:ascii="CMR9" w:hAnsi="CMR9" w:cs="CMR9"/>
            <w:szCs w:val="18"/>
          </w:rPr>
          <w:delText>implies including</w:delText>
        </w:r>
      </w:del>
      <w:r w:rsidR="008874CA" w:rsidRPr="00A12DA6">
        <w:rPr>
          <w:rFonts w:ascii="CMR9" w:hAnsi="CMR9" w:cs="CMR9"/>
          <w:szCs w:val="18"/>
        </w:rPr>
        <w:t xml:space="preserve"> a set of standard </w:t>
      </w:r>
      <w:proofErr w:type="spellStart"/>
      <w:r w:rsidR="008874CA" w:rsidRPr="00A12DA6">
        <w:rPr>
          <w:rFonts w:ascii="CMR9" w:hAnsi="CMR9" w:cs="CMR9"/>
          <w:szCs w:val="18"/>
        </w:rPr>
        <w:t>ap</w:t>
      </w:r>
      <w:proofErr w:type="spellEnd"/>
      <w:r w:rsidR="008874CA" w:rsidRPr="00A12DA6">
        <w:rPr>
          <w:rFonts w:ascii="CMR9" w:hAnsi="CMR9" w:cs="CMR9"/>
          <w:szCs w:val="18"/>
        </w:rPr>
        <w:t>-</w:t>
      </w:r>
    </w:p>
    <w:p w14:paraId="48F4643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plications</w:t>
      </w:r>
      <w:proofErr w:type="spellEnd"/>
      <w:proofErr w:type="gramEnd"/>
      <w:r w:rsidRPr="00A12DA6">
        <w:rPr>
          <w:rFonts w:ascii="CMR9" w:hAnsi="CMR9" w:cs="CMR9"/>
          <w:szCs w:val="18"/>
        </w:rPr>
        <w:t>. They are: double-sided file manager, extendable</w:t>
      </w:r>
    </w:p>
    <w:p w14:paraId="62B6496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text</w:t>
      </w:r>
      <w:proofErr w:type="gramEnd"/>
      <w:r w:rsidRPr="00A12DA6">
        <w:rPr>
          <w:rFonts w:ascii="CMR9" w:hAnsi="CMR9" w:cs="CMR9"/>
          <w:szCs w:val="18"/>
        </w:rPr>
        <w:t xml:space="preserve"> editor, mail reader, news reader, terminal, media player,</w:t>
      </w:r>
    </w:p>
    <w:p w14:paraId="062A0A8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the</w:t>
      </w:r>
      <w:proofErr w:type="gramEnd"/>
      <w:r w:rsidRPr="00A12DA6">
        <w:rPr>
          <w:rFonts w:ascii="CMR9" w:hAnsi="CMR9" w:cs="CMR9"/>
          <w:szCs w:val="18"/>
        </w:rPr>
        <w:t xml:space="preserve"> application for office documents preview, personal </w:t>
      </w:r>
      <w:proofErr w:type="spellStart"/>
      <w:r w:rsidRPr="00A12DA6">
        <w:rPr>
          <w:rFonts w:ascii="CMR9" w:hAnsi="CMR9" w:cs="CMR9"/>
          <w:szCs w:val="18"/>
        </w:rPr>
        <w:t>sched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15E35D7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uler</w:t>
      </w:r>
      <w:proofErr w:type="spellEnd"/>
      <w:proofErr w:type="gramEnd"/>
      <w:r w:rsidRPr="00A12DA6">
        <w:rPr>
          <w:rFonts w:ascii="CMR9" w:hAnsi="CMR9" w:cs="CMR9"/>
          <w:szCs w:val="18"/>
        </w:rPr>
        <w:t>, calendar, address book etc. Some sort of applications</w:t>
      </w:r>
    </w:p>
    <w:p w14:paraId="4E84CE4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can</w:t>
      </w:r>
      <w:proofErr w:type="gramEnd"/>
      <w:r w:rsidRPr="00A12DA6">
        <w:rPr>
          <w:rFonts w:ascii="CMR9" w:hAnsi="CMR9" w:cs="CMR9"/>
          <w:szCs w:val="18"/>
        </w:rPr>
        <w:t xml:space="preserve"> be provided in the form of extensions and we would like</w:t>
      </w:r>
    </w:p>
    <w:p w14:paraId="57EA814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see them as a part of community-driven activity. They are</w:t>
      </w:r>
    </w:p>
    <w:p w14:paraId="5A6DD0C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mostly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612" w:author="studytodayusa" w:date="2014-10-28T14:38:00Z">
        <w:r w:rsidRPr="00A12DA6" w:rsidDel="004244E6">
          <w:rPr>
            <w:rFonts w:ascii="CMR9" w:hAnsi="CMR9" w:cs="CMR9"/>
            <w:szCs w:val="18"/>
          </w:rPr>
          <w:delText xml:space="preserve">the </w:delText>
        </w:r>
      </w:del>
      <w:r w:rsidRPr="00A12DA6">
        <w:rPr>
          <w:rFonts w:ascii="CMR9" w:hAnsi="CMR9" w:cs="CMR9"/>
          <w:szCs w:val="18"/>
        </w:rPr>
        <w:t xml:space="preserve">clients for popular websites, like Twitter, </w:t>
      </w:r>
      <w:proofErr w:type="spellStart"/>
      <w:r w:rsidRPr="00A12DA6">
        <w:rPr>
          <w:rFonts w:ascii="CMR9" w:hAnsi="CMR9" w:cs="CMR9"/>
          <w:szCs w:val="18"/>
        </w:rPr>
        <w:t>Yandex</w:t>
      </w:r>
      <w:proofErr w:type="spellEnd"/>
    </w:p>
    <w:p w14:paraId="41EEB87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and</w:t>
      </w:r>
      <w:proofErr w:type="gramEnd"/>
      <w:r w:rsidRPr="00A12DA6">
        <w:rPr>
          <w:rFonts w:ascii="CMR9" w:hAnsi="CMR9" w:cs="CMR9"/>
          <w:szCs w:val="18"/>
        </w:rPr>
        <w:t xml:space="preserve"> Google services, payment</w:t>
      </w:r>
      <w:del w:id="613" w:author="studytodayusa" w:date="2014-10-27T17:06:00Z">
        <w:r w:rsidRPr="00A12DA6" w:rsidDel="00C36443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systems, social networks etc.</w:t>
      </w:r>
    </w:p>
    <w:p w14:paraId="7E28393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It is necessary to </w:t>
      </w:r>
      <w:ins w:id="614" w:author="studytodayusa" w:date="2014-10-27T17:07:00Z">
        <w:r w:rsidR="00C36443">
          <w:rPr>
            <w:rFonts w:ascii="CMR9" w:hAnsi="CMR9" w:cs="CMR9"/>
            <w:szCs w:val="18"/>
          </w:rPr>
          <w:t>e</w:t>
        </w:r>
      </w:ins>
      <w:r w:rsidRPr="00A12DA6">
        <w:rPr>
          <w:rFonts w:ascii="CMR9" w:hAnsi="CMR9" w:cs="CMR9"/>
          <w:szCs w:val="18"/>
        </w:rPr>
        <w:t>specially emphasize the question</w:t>
      </w:r>
    </w:p>
    <w:p w14:paraId="68291BA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615" w:author="studytodayusa" w:date="2014-10-27T17:07:00Z">
        <w:r w:rsidRPr="00A12DA6" w:rsidDel="00C36443">
          <w:rPr>
            <w:rFonts w:ascii="CMR9" w:hAnsi="CMR9" w:cs="CMR9"/>
            <w:szCs w:val="18"/>
          </w:rPr>
          <w:delText xml:space="preserve">the </w:delText>
        </w:r>
      </w:del>
      <w:r w:rsidRPr="00A12DA6">
        <w:rPr>
          <w:rFonts w:ascii="CMR9" w:hAnsi="CMR9" w:cs="CMR9"/>
          <w:szCs w:val="18"/>
        </w:rPr>
        <w:t>clients for digital government services. Their presence</w:t>
      </w:r>
    </w:p>
    <w:p w14:paraId="0C17840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in</w:t>
      </w:r>
      <w:proofErr w:type="gramEnd"/>
      <w:r w:rsidRPr="00A12DA6">
        <w:rPr>
          <w:rFonts w:ascii="CMR9" w:hAnsi="CMR9" w:cs="CMR9"/>
          <w:szCs w:val="18"/>
        </w:rPr>
        <w:t xml:space="preserve"> any assistive technologies could have significant social</w:t>
      </w:r>
    </w:p>
    <w:p w14:paraId="7D2FF12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value</w:t>
      </w:r>
      <w:proofErr w:type="gramEnd"/>
      <w:r w:rsidRPr="00A12DA6">
        <w:rPr>
          <w:rFonts w:ascii="CMR9" w:hAnsi="CMR9" w:cs="CMR9"/>
          <w:szCs w:val="18"/>
        </w:rPr>
        <w:t xml:space="preserve">. The question of </w:t>
      </w:r>
      <w:ins w:id="616" w:author="studytodayusa" w:date="2014-10-27T17:07:00Z">
        <w:r w:rsidR="00C36443">
          <w:rPr>
            <w:rFonts w:ascii="CMR9" w:hAnsi="CMR9" w:cs="CMR9"/>
            <w:szCs w:val="18"/>
          </w:rPr>
          <w:t xml:space="preserve">an </w:t>
        </w:r>
      </w:ins>
      <w:r w:rsidRPr="00A12DA6">
        <w:rPr>
          <w:rFonts w:ascii="CMR9" w:hAnsi="CMR9" w:cs="CMR9"/>
          <w:szCs w:val="18"/>
        </w:rPr>
        <w:t xml:space="preserve">accessible alternative for office </w:t>
      </w:r>
      <w:proofErr w:type="spellStart"/>
      <w:r w:rsidRPr="00A12DA6">
        <w:rPr>
          <w:rFonts w:ascii="CMR9" w:hAnsi="CMR9" w:cs="CMR9"/>
          <w:szCs w:val="18"/>
        </w:rPr>
        <w:t>appli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334265D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lastRenderedPageBreak/>
        <w:t>cations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remains very arguable. </w:t>
      </w:r>
      <w:del w:id="617" w:author="studytodayusa" w:date="2014-10-27T17:08:00Z">
        <w:r w:rsidRPr="00A12DA6" w:rsidDel="00C36443">
          <w:rPr>
            <w:rFonts w:ascii="CMR9" w:hAnsi="CMR9" w:cs="CMR9"/>
            <w:szCs w:val="18"/>
          </w:rPr>
          <w:delText>As a matter of fact the office</w:delText>
        </w:r>
      </w:del>
      <w:ins w:id="618" w:author="studytodayusa" w:date="2014-10-27T17:08:00Z">
        <w:r w:rsidR="00C36443">
          <w:rPr>
            <w:rFonts w:ascii="CMR9" w:hAnsi="CMR9" w:cs="CMR9"/>
            <w:szCs w:val="18"/>
          </w:rPr>
          <w:t>Office</w:t>
        </w:r>
      </w:ins>
    </w:p>
    <w:p w14:paraId="154AB84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document</w:t>
      </w:r>
      <w:proofErr w:type="gramEnd"/>
      <w:r w:rsidRPr="00A12DA6">
        <w:rPr>
          <w:rFonts w:ascii="CMR9" w:hAnsi="CMR9" w:cs="CMR9"/>
          <w:szCs w:val="18"/>
        </w:rPr>
        <w:t xml:space="preserve"> exchange is very active and </w:t>
      </w:r>
      <w:ins w:id="619" w:author="studytodayusa" w:date="2014-10-27T17:09:00Z">
        <w:r w:rsidR="00C36443">
          <w:rPr>
            <w:rFonts w:ascii="CMR9" w:hAnsi="CMR9" w:cs="CMR9"/>
            <w:szCs w:val="18"/>
          </w:rPr>
          <w:t xml:space="preserve">there is </w:t>
        </w:r>
      </w:ins>
      <w:r w:rsidRPr="00A12DA6">
        <w:rPr>
          <w:rFonts w:ascii="CMR9" w:hAnsi="CMR9" w:cs="CMR9"/>
          <w:szCs w:val="18"/>
        </w:rPr>
        <w:t>no doubt</w:t>
      </w:r>
      <w:del w:id="620" w:author="studytodayusa" w:date="2014-10-27T17:09:00Z">
        <w:r w:rsidRPr="00A12DA6" w:rsidDel="00C36443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that </w:t>
      </w:r>
      <w:proofErr w:type="spellStart"/>
      <w:r w:rsidRPr="00A12DA6">
        <w:rPr>
          <w:rFonts w:ascii="CMR9" w:hAnsi="CMR9" w:cs="CMR9"/>
          <w:szCs w:val="18"/>
        </w:rPr>
        <w:t>cor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6E8BA82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responding</w:t>
      </w:r>
      <w:proofErr w:type="gramEnd"/>
      <w:r w:rsidRPr="00A12DA6">
        <w:rPr>
          <w:rFonts w:ascii="CMR9" w:hAnsi="CMR9" w:cs="CMR9"/>
          <w:szCs w:val="18"/>
        </w:rPr>
        <w:t xml:space="preserve"> applications are needed, but </w:t>
      </w:r>
      <w:del w:id="621" w:author="studytodayusa" w:date="2014-10-27T17:09:00Z">
        <w:r w:rsidRPr="00A12DA6" w:rsidDel="00C36443">
          <w:rPr>
            <w:rFonts w:ascii="CMR9" w:hAnsi="CMR9" w:cs="CMR9"/>
            <w:szCs w:val="18"/>
          </w:rPr>
          <w:delText xml:space="preserve">a </w:delText>
        </w:r>
      </w:del>
      <w:r w:rsidRPr="00A12DA6">
        <w:rPr>
          <w:rFonts w:ascii="CMR9" w:hAnsi="CMR9" w:cs="CMR9"/>
          <w:szCs w:val="18"/>
        </w:rPr>
        <w:t>full functionality</w:t>
      </w:r>
    </w:p>
    <w:p w14:paraId="7EBF84E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622" w:author="studytodayusa" w:date="2014-10-28T14:38:00Z">
        <w:r w:rsidRPr="00A12DA6" w:rsidDel="004244E6">
          <w:rPr>
            <w:rFonts w:ascii="CMR9" w:hAnsi="CMR9" w:cs="CMR9"/>
            <w:szCs w:val="18"/>
          </w:rPr>
          <w:delText>which</w:delText>
        </w:r>
      </w:del>
      <w:proofErr w:type="gramStart"/>
      <w:ins w:id="623" w:author="studytodayusa" w:date="2014-10-28T14:38:00Z">
        <w:r w:rsidR="004244E6">
          <w:rPr>
            <w:rFonts w:ascii="CMR9" w:hAnsi="CMR9" w:cs="CMR9"/>
            <w:szCs w:val="18"/>
          </w:rPr>
          <w:t>with</w:t>
        </w:r>
        <w:proofErr w:type="gramEnd"/>
        <w:r w:rsidR="004244E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Microsoft Office </w:t>
      </w:r>
      <w:del w:id="624" w:author="studytodayusa" w:date="2014-10-27T17:09:00Z">
        <w:r w:rsidRPr="00A12DA6" w:rsidDel="00C36443">
          <w:rPr>
            <w:rFonts w:ascii="CMR9" w:hAnsi="CMR9" w:cs="CMR9"/>
            <w:szCs w:val="18"/>
          </w:rPr>
          <w:delText xml:space="preserve">has </w:delText>
        </w:r>
      </w:del>
      <w:r w:rsidRPr="00A12DA6">
        <w:rPr>
          <w:rFonts w:ascii="CMR9" w:hAnsi="CMR9" w:cs="CMR9"/>
          <w:szCs w:val="18"/>
        </w:rPr>
        <w:t>is</w:t>
      </w:r>
      <w:del w:id="625" w:author="studytodayusa" w:date="2014-10-27T17:09:00Z">
        <w:r w:rsidRPr="00A12DA6" w:rsidDel="00C36443">
          <w:rPr>
            <w:rFonts w:ascii="CMR9" w:hAnsi="CMR9" w:cs="CMR9"/>
            <w:szCs w:val="18"/>
          </w:rPr>
          <w:delText xml:space="preserve"> usually</w:delText>
        </w:r>
      </w:del>
      <w:r w:rsidRPr="00A12DA6">
        <w:rPr>
          <w:rFonts w:ascii="CMR9" w:hAnsi="CMR9" w:cs="CMR9"/>
          <w:szCs w:val="18"/>
        </w:rPr>
        <w:t xml:space="preserve"> needless. With </w:t>
      </w: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</w:p>
    <w:p w14:paraId="145AD24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we</w:t>
      </w:r>
      <w:proofErr w:type="gramEnd"/>
      <w:r w:rsidRPr="00A12DA6">
        <w:rPr>
          <w:rFonts w:ascii="CMR9" w:hAnsi="CMR9" w:cs="CMR9"/>
          <w:szCs w:val="18"/>
        </w:rPr>
        <w:t xml:space="preserve"> intend to provide such tools</w:t>
      </w:r>
      <w:ins w:id="626" w:author="studytodayusa" w:date="2014-10-27T17:09:00Z">
        <w:r w:rsidR="00C36443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but the set of their </w:t>
      </w:r>
      <w:proofErr w:type="spellStart"/>
      <w:r w:rsidRPr="00A12DA6">
        <w:rPr>
          <w:rFonts w:ascii="CMR9" w:hAnsi="CMR9" w:cs="CMR9"/>
          <w:szCs w:val="18"/>
        </w:rPr>
        <w:t>fea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7B41124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tures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is defined by corresponding Java libraries (see be-</w:t>
      </w:r>
    </w:p>
    <w:p w14:paraId="0A681C7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low</w:t>
      </w:r>
      <w:proofErr w:type="gramEnd"/>
      <w:r w:rsidRPr="00A12DA6">
        <w:rPr>
          <w:rFonts w:ascii="CMR9" w:hAnsi="CMR9" w:cs="CMR9"/>
          <w:szCs w:val="18"/>
        </w:rPr>
        <w:t>). Office document</w:t>
      </w:r>
      <w:del w:id="627" w:author="studytodayusa" w:date="2014-10-27T17:10:00Z">
        <w:r w:rsidRPr="00A12DA6" w:rsidDel="00CD422A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representation in text form should</w:t>
      </w:r>
    </w:p>
    <w:p w14:paraId="5719E5D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be</w:t>
      </w:r>
      <w:proofErr w:type="gramEnd"/>
      <w:r w:rsidRPr="00A12DA6">
        <w:rPr>
          <w:rFonts w:ascii="CMR9" w:hAnsi="CMR9" w:cs="CMR9"/>
          <w:szCs w:val="18"/>
        </w:rPr>
        <w:t xml:space="preserve"> worked out</w:t>
      </w:r>
      <w:ins w:id="628" w:author="studytodayusa" w:date="2014-10-27T17:10:00Z">
        <w:r w:rsidR="00CD422A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but full page</w:t>
      </w:r>
      <w:del w:id="629" w:author="studytodayusa" w:date="2014-10-27T17:10:00Z">
        <w:r w:rsidRPr="00A12DA6" w:rsidDel="00CD422A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rendering (e. g., for printing)</w:t>
      </w:r>
    </w:p>
    <w:p w14:paraId="179246D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apparently</w:t>
      </w:r>
      <w:proofErr w:type="gramEnd"/>
      <w:r w:rsidRPr="00A12DA6">
        <w:rPr>
          <w:rFonts w:ascii="CMR9" w:hAnsi="CMR9" w:cs="CMR9"/>
          <w:szCs w:val="18"/>
        </w:rPr>
        <w:t xml:space="preserve"> remains impossible. As a partial measure we </w:t>
      </w:r>
      <w:proofErr w:type="spellStart"/>
      <w:r w:rsidRPr="00A12DA6">
        <w:rPr>
          <w:rFonts w:ascii="CMR9" w:hAnsi="CMR9" w:cs="CMR9"/>
          <w:szCs w:val="18"/>
        </w:rPr>
        <w:t>sug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61B362C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gest</w:t>
      </w:r>
      <w:proofErr w:type="gramEnd"/>
      <w:r w:rsidRPr="00A12DA6">
        <w:rPr>
          <w:rFonts w:ascii="CMR9" w:hAnsi="CMR9" w:cs="CMR9"/>
          <w:szCs w:val="18"/>
        </w:rPr>
        <w:t xml:space="preserve"> to use non-</w:t>
      </w:r>
      <w:proofErr w:type="spellStart"/>
      <w:r w:rsidRPr="00A12DA6">
        <w:rPr>
          <w:rFonts w:ascii="CMR9" w:hAnsi="CMR9" w:cs="CMR9"/>
          <w:szCs w:val="18"/>
        </w:rPr>
        <w:t>wysiwyg</w:t>
      </w:r>
      <w:proofErr w:type="spellEnd"/>
      <w:r w:rsidRPr="00A12DA6">
        <w:rPr>
          <w:rFonts w:ascii="CMR9" w:hAnsi="CMR9" w:cs="CMR9"/>
          <w:szCs w:val="18"/>
        </w:rPr>
        <w:t xml:space="preserve"> alternatives, such as Latex, since</w:t>
      </w:r>
    </w:p>
    <w:p w14:paraId="39E0E4C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they</w:t>
      </w:r>
      <w:proofErr w:type="gramEnd"/>
      <w:r w:rsidRPr="00A12DA6">
        <w:rPr>
          <w:rFonts w:ascii="CMR9" w:hAnsi="CMR9" w:cs="CMR9"/>
          <w:szCs w:val="18"/>
        </w:rPr>
        <w:t xml:space="preserve"> are highly accessible, although </w:t>
      </w:r>
      <w:ins w:id="630" w:author="studytodayusa" w:date="2014-10-27T17:08:00Z">
        <w:r w:rsidR="00C36443">
          <w:rPr>
            <w:rFonts w:ascii="CMR9" w:hAnsi="CMR9" w:cs="CMR9"/>
            <w:szCs w:val="18"/>
          </w:rPr>
          <w:t xml:space="preserve">they </w:t>
        </w:r>
      </w:ins>
      <w:r w:rsidRPr="00A12DA6">
        <w:rPr>
          <w:rFonts w:ascii="CMR9" w:hAnsi="CMR9" w:cs="CMR9"/>
          <w:szCs w:val="18"/>
        </w:rPr>
        <w:t>require some training</w:t>
      </w:r>
    </w:p>
    <w:p w14:paraId="03B6600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and</w:t>
      </w:r>
      <w:proofErr w:type="gramEnd"/>
      <w:r w:rsidRPr="00A12DA6">
        <w:rPr>
          <w:rFonts w:ascii="CMR9" w:hAnsi="CMR9" w:cs="CMR9"/>
          <w:szCs w:val="18"/>
        </w:rPr>
        <w:t xml:space="preserve"> experience.</w:t>
      </w:r>
    </w:p>
    <w:p w14:paraId="068E679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3.3 Events dispatching and popup areas</w:t>
      </w:r>
    </w:p>
    <w:p w14:paraId="202932D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The various event</w:t>
      </w:r>
      <w:del w:id="631" w:author="studytodayusa" w:date="2014-10-27T17:11:00Z">
        <w:r w:rsidRPr="00A12DA6" w:rsidDel="0034073F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dispatching techniques, very likely, are</w:t>
      </w:r>
    </w:p>
    <w:p w14:paraId="67916A2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</w:t>
      </w:r>
      <w:proofErr w:type="gramEnd"/>
      <w:r w:rsidRPr="00A12DA6">
        <w:rPr>
          <w:rFonts w:ascii="CMR9" w:hAnsi="CMR9" w:cs="CMR9"/>
          <w:szCs w:val="18"/>
        </w:rPr>
        <w:t xml:space="preserve"> essential part of any UI implementation and </w:t>
      </w: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</w:p>
    <w:p w14:paraId="50A15B0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isn’t</w:t>
      </w:r>
      <w:proofErr w:type="gramEnd"/>
      <w:r w:rsidRPr="00A12DA6">
        <w:rPr>
          <w:rFonts w:ascii="CMR9" w:hAnsi="CMR9" w:cs="CMR9"/>
          <w:szCs w:val="18"/>
        </w:rPr>
        <w:t xml:space="preserve"> an exception in this sense. </w:t>
      </w: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has several types</w:t>
      </w:r>
    </w:p>
    <w:p w14:paraId="592D78E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events with corresponding rules of their routing. They</w:t>
      </w:r>
    </w:p>
    <w:p w14:paraId="4084F91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bring</w:t>
      </w:r>
      <w:proofErr w:type="gramEnd"/>
      <w:r w:rsidRPr="00A12DA6">
        <w:rPr>
          <w:rFonts w:ascii="CMR9" w:hAnsi="CMR9" w:cs="CMR9"/>
          <w:szCs w:val="18"/>
        </w:rPr>
        <w:t xml:space="preserve"> information about user actions, notifications about</w:t>
      </w:r>
    </w:p>
    <w:p w14:paraId="4854846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changes</w:t>
      </w:r>
      <w:proofErr w:type="gramEnd"/>
      <w:r w:rsidRPr="00A12DA6">
        <w:rPr>
          <w:rFonts w:ascii="CMR9" w:hAnsi="CMR9" w:cs="CMR9"/>
          <w:szCs w:val="18"/>
        </w:rPr>
        <w:t xml:space="preserve"> in </w:t>
      </w:r>
      <w:ins w:id="632" w:author="studytodayusa" w:date="2014-10-27T17:11:00Z">
        <w:r w:rsidR="0034073F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environment and do multithreading </w:t>
      </w:r>
      <w:proofErr w:type="spellStart"/>
      <w:r w:rsidRPr="00A12DA6">
        <w:rPr>
          <w:rFonts w:ascii="CMR9" w:hAnsi="CMR9" w:cs="CMR9"/>
          <w:szCs w:val="18"/>
        </w:rPr>
        <w:t>synchroniza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6D6935B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tion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. The last is </w:t>
      </w:r>
      <w:ins w:id="633" w:author="studytodayusa" w:date="2014-10-27T17:11:00Z">
        <w:r w:rsidR="0034073F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very important feature, </w:t>
      </w: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allows</w:t>
      </w:r>
    </w:p>
    <w:p w14:paraId="783EB1C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application</w:t>
      </w:r>
      <w:proofErr w:type="gramEnd"/>
      <w:del w:id="634" w:author="studytodayusa" w:date="2014-10-27T17:12:00Z">
        <w:r w:rsidRPr="00A12DA6" w:rsidDel="0034073F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developers </w:t>
      </w:r>
      <w:ins w:id="635" w:author="studytodayusa" w:date="2014-10-27T17:12:00Z">
        <w:r w:rsidR="0034073F">
          <w:rPr>
            <w:rFonts w:ascii="CMR9" w:hAnsi="CMR9" w:cs="CMR9"/>
            <w:szCs w:val="18"/>
          </w:rPr>
          <w:t xml:space="preserve">to </w:t>
        </w:r>
      </w:ins>
      <w:r w:rsidRPr="00A12DA6">
        <w:rPr>
          <w:rFonts w:ascii="CMR9" w:hAnsi="CMR9" w:cs="CMR9"/>
          <w:szCs w:val="18"/>
        </w:rPr>
        <w:t xml:space="preserve">initiate </w:t>
      </w:r>
      <w:ins w:id="636" w:author="studytodayusa" w:date="2014-10-27T17:12:00Z">
        <w:r w:rsidR="0034073F">
          <w:rPr>
            <w:rFonts w:ascii="CMR9" w:hAnsi="CMR9" w:cs="CMR9"/>
            <w:szCs w:val="18"/>
          </w:rPr>
          <w:t>as</w:t>
        </w:r>
      </w:ins>
      <w:del w:id="637" w:author="studytodayusa" w:date="2014-10-27T17:12:00Z">
        <w:r w:rsidRPr="00A12DA6" w:rsidDel="0034073F">
          <w:rPr>
            <w:rFonts w:ascii="CMR9" w:hAnsi="CMR9" w:cs="CMR9"/>
            <w:szCs w:val="18"/>
          </w:rPr>
          <w:delText>so</w:delText>
        </w:r>
      </w:del>
      <w:r w:rsidRPr="00A12DA6">
        <w:rPr>
          <w:rFonts w:ascii="CMR9" w:hAnsi="CMR9" w:cs="CMR9"/>
          <w:szCs w:val="18"/>
        </w:rPr>
        <w:t xml:space="preserve"> many execution threads</w:t>
      </w:r>
    </w:p>
    <w:p w14:paraId="1837FD4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as</w:t>
      </w:r>
      <w:proofErr w:type="gramEnd"/>
      <w:r w:rsidRPr="00A12DA6">
        <w:rPr>
          <w:rFonts w:ascii="CMR9" w:hAnsi="CMR9" w:cs="CMR9"/>
          <w:szCs w:val="18"/>
        </w:rPr>
        <w:t xml:space="preserve"> they need</w:t>
      </w:r>
      <w:ins w:id="638" w:author="studytodayusa" w:date="2014-10-27T17:12:00Z">
        <w:r w:rsidR="0034073F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but all interaction with </w:t>
      </w:r>
      <w:ins w:id="639" w:author="studytodayusa" w:date="2014-10-27T17:12:00Z">
        <w:r w:rsidR="0034073F">
          <w:rPr>
            <w:rFonts w:ascii="CMR9" w:hAnsi="CMR9" w:cs="CMR9"/>
            <w:szCs w:val="18"/>
          </w:rPr>
          <w:t xml:space="preserve">the </w:t>
        </w:r>
      </w:ins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core should be</w:t>
      </w:r>
    </w:p>
    <w:p w14:paraId="36FC9E1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done</w:t>
      </w:r>
      <w:proofErr w:type="gramEnd"/>
      <w:r w:rsidRPr="00A12DA6">
        <w:rPr>
          <w:rFonts w:ascii="CMR9" w:hAnsi="CMR9" w:cs="CMR9"/>
          <w:szCs w:val="18"/>
        </w:rPr>
        <w:t xml:space="preserve"> in </w:t>
      </w:r>
      <w:ins w:id="640" w:author="studytodayusa" w:date="2014-10-27T17:12:00Z">
        <w:r w:rsidR="0034073F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multithreading-safe way and </w:t>
      </w: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provide</w:t>
      </w:r>
      <w:ins w:id="641" w:author="studytodayusa" w:date="2014-10-27T17:12:00Z">
        <w:r w:rsidR="0034073F">
          <w:rPr>
            <w:rFonts w:ascii="CMR9" w:hAnsi="CMR9" w:cs="CMR9"/>
            <w:szCs w:val="18"/>
          </w:rPr>
          <w:t>s</w:t>
        </w:r>
      </w:ins>
      <w:r w:rsidRPr="00A12DA6">
        <w:rPr>
          <w:rFonts w:ascii="CMR9" w:hAnsi="CMR9" w:cs="CMR9"/>
          <w:szCs w:val="18"/>
        </w:rPr>
        <w:t xml:space="preserve"> some</w:t>
      </w:r>
    </w:p>
    <w:p w14:paraId="144946D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features</w:t>
      </w:r>
      <w:proofErr w:type="gramEnd"/>
      <w:r w:rsidRPr="00A12DA6">
        <w:rPr>
          <w:rFonts w:ascii="CMR9" w:hAnsi="CMR9" w:cs="CMR9"/>
          <w:szCs w:val="18"/>
        </w:rPr>
        <w:t xml:space="preserve"> for that.</w:t>
      </w:r>
    </w:p>
    <w:p w14:paraId="5A2ED32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Actually, there is nothing to describe in detail</w:t>
      </w:r>
      <w:del w:id="642" w:author="studytodayusa" w:date="2014-10-27T17:12:00Z">
        <w:r w:rsidRPr="00A12DA6" w:rsidDel="007E7C48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except </w:t>
      </w:r>
      <w:del w:id="643" w:author="studytodayusa" w:date="2014-10-27T17:12:00Z">
        <w:r w:rsidRPr="00A12DA6" w:rsidDel="007E7C48">
          <w:rPr>
            <w:rFonts w:ascii="CMR9" w:hAnsi="CMR9" w:cs="CMR9"/>
            <w:szCs w:val="18"/>
          </w:rPr>
          <w:delText>of</w:delText>
        </w:r>
      </w:del>
      <w:r w:rsidRPr="00A12DA6">
        <w:rPr>
          <w:rFonts w:ascii="CMR9" w:hAnsi="CMR9" w:cs="CMR9"/>
          <w:szCs w:val="18"/>
        </w:rPr>
        <w:t xml:space="preserve"> one</w:t>
      </w:r>
    </w:p>
    <w:p w14:paraId="5167A2D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thing</w:t>
      </w:r>
      <w:proofErr w:type="gramEnd"/>
      <w:r w:rsidRPr="00A12DA6">
        <w:rPr>
          <w:rFonts w:ascii="CMR9" w:hAnsi="CMR9" w:cs="CMR9"/>
          <w:szCs w:val="18"/>
        </w:rPr>
        <w:t>: our environment has special type</w:t>
      </w:r>
      <w:ins w:id="644" w:author="studytodayusa" w:date="2014-10-27T17:13:00Z">
        <w:r w:rsidR="007E7C48">
          <w:rPr>
            <w:rFonts w:ascii="CMR9" w:hAnsi="CMR9" w:cs="CMR9"/>
            <w:szCs w:val="18"/>
          </w:rPr>
          <w:t>s</w:t>
        </w:r>
      </w:ins>
      <w:r w:rsidRPr="00A12DA6">
        <w:rPr>
          <w:rFonts w:ascii="CMR9" w:hAnsi="CMR9" w:cs="CMR9"/>
          <w:szCs w:val="18"/>
        </w:rPr>
        <w:t xml:space="preserve"> of areas which </w:t>
      </w:r>
      <w:proofErr w:type="spellStart"/>
      <w:r w:rsidRPr="00A12DA6">
        <w:rPr>
          <w:rFonts w:ascii="CMR9" w:hAnsi="CMR9" w:cs="CMR9"/>
          <w:szCs w:val="18"/>
        </w:rPr>
        <w:t>ap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0FDDD40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plications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are able to show. They are </w:t>
      </w:r>
      <w:ins w:id="645" w:author="studytodayusa" w:date="2014-10-27T17:14:00Z">
        <w:r w:rsidR="007E7C48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so called “popup”</w:t>
      </w:r>
    </w:p>
    <w:p w14:paraId="4C1B57B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areas</w:t>
      </w:r>
      <w:proofErr w:type="gramEnd"/>
      <w:r w:rsidRPr="00A12DA6">
        <w:rPr>
          <w:rFonts w:ascii="CMR9" w:hAnsi="CMR9" w:cs="CMR9"/>
          <w:szCs w:val="18"/>
        </w:rPr>
        <w:t>. Their main distinguish</w:t>
      </w:r>
      <w:ins w:id="646" w:author="studytodayusa" w:date="2014-10-27T17:14:00Z">
        <w:r w:rsidR="007E7C48">
          <w:rPr>
            <w:rFonts w:ascii="CMR9" w:hAnsi="CMR9" w:cs="CMR9"/>
            <w:szCs w:val="18"/>
          </w:rPr>
          <w:t>ing characteristic</w:t>
        </w:r>
      </w:ins>
      <w:r w:rsidRPr="00A12DA6">
        <w:rPr>
          <w:rFonts w:ascii="CMR9" w:hAnsi="CMR9" w:cs="CMR9"/>
          <w:szCs w:val="18"/>
        </w:rPr>
        <w:t xml:space="preserve"> is that they can be shown as</w:t>
      </w:r>
    </w:p>
    <w:p w14:paraId="5002205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one</w:t>
      </w:r>
      <w:proofErr w:type="gramEnd"/>
      <w:r w:rsidRPr="00A12DA6">
        <w:rPr>
          <w:rFonts w:ascii="CMR9" w:hAnsi="CMR9" w:cs="CMR9"/>
          <w:szCs w:val="18"/>
        </w:rPr>
        <w:t xml:space="preserve"> method call</w:t>
      </w:r>
      <w:ins w:id="647" w:author="studytodayusa" w:date="2014-10-27T17:14:00Z">
        <w:r w:rsidR="007E7C48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which ends only on </w:t>
      </w:r>
      <w:ins w:id="648" w:author="studytodayusa" w:date="2014-10-27T17:14:00Z">
        <w:r w:rsidR="007E7C48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closing of </w:t>
      </w:r>
      <w:ins w:id="649" w:author="studytodayusa" w:date="2014-10-27T17:14:00Z">
        <w:r w:rsidR="007E7C48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corresponding</w:t>
      </w:r>
    </w:p>
    <w:p w14:paraId="7CA071C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area</w:t>
      </w:r>
      <w:proofErr w:type="gramEnd"/>
      <w:r w:rsidRPr="00A12DA6">
        <w:rPr>
          <w:rFonts w:ascii="CMR9" w:hAnsi="CMR9" w:cs="CMR9"/>
          <w:szCs w:val="18"/>
        </w:rPr>
        <w:t>. Since the environment carries out in one single thread</w:t>
      </w:r>
      <w:ins w:id="650" w:author="studytodayusa" w:date="2014-10-27T17:14:00Z">
        <w:r w:rsidR="007E7C48">
          <w:rPr>
            <w:rFonts w:ascii="CMR9" w:hAnsi="CMR9" w:cs="CMR9"/>
            <w:szCs w:val="18"/>
          </w:rPr>
          <w:t>,</w:t>
        </w:r>
      </w:ins>
    </w:p>
    <w:p w14:paraId="323A42B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this</w:t>
      </w:r>
      <w:proofErr w:type="gramEnd"/>
      <w:r w:rsidRPr="00A12DA6">
        <w:rPr>
          <w:rFonts w:ascii="CMR9" w:hAnsi="CMR9" w:cs="CMR9"/>
          <w:szCs w:val="18"/>
        </w:rPr>
        <w:t xml:space="preserve"> cause</w:t>
      </w:r>
      <w:ins w:id="651" w:author="studytodayusa" w:date="2014-10-27T17:14:00Z">
        <w:r w:rsidR="007E7C48">
          <w:rPr>
            <w:rFonts w:ascii="CMR9" w:hAnsi="CMR9" w:cs="CMR9"/>
            <w:szCs w:val="18"/>
          </w:rPr>
          <w:t>s</w:t>
        </w:r>
      </w:ins>
      <w:r w:rsidRPr="00A12DA6">
        <w:rPr>
          <w:rFonts w:ascii="CMR9" w:hAnsi="CMR9" w:cs="CMR9"/>
          <w:szCs w:val="18"/>
        </w:rPr>
        <w:t xml:space="preserve"> some difficulties because </w:t>
      </w:r>
      <w:ins w:id="652" w:author="studytodayusa" w:date="2014-10-27T17:14:00Z">
        <w:r w:rsidR="007E7C48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popup method call (</w:t>
      </w:r>
      <w:proofErr w:type="spellStart"/>
      <w:r w:rsidRPr="00A12DA6">
        <w:rPr>
          <w:rFonts w:ascii="CMR9" w:hAnsi="CMR9" w:cs="CMR9"/>
          <w:szCs w:val="18"/>
        </w:rPr>
        <w:t>usu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001DB1A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ally</w:t>
      </w:r>
      <w:proofErr w:type="gramEnd"/>
      <w:r w:rsidRPr="00A12DA6">
        <w:rPr>
          <w:rFonts w:ascii="CMR9" w:hAnsi="CMR9" w:cs="CMR9"/>
          <w:szCs w:val="18"/>
        </w:rPr>
        <w:t xml:space="preserve"> placed in some event handling code) freezes </w:t>
      </w:r>
      <w:ins w:id="653" w:author="studytodayusa" w:date="2014-10-27T17:15:00Z">
        <w:r w:rsidR="007E7C48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entire event</w:t>
      </w:r>
    </w:p>
    <w:p w14:paraId="0E3551B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loop</w:t>
      </w:r>
      <w:proofErr w:type="gramEnd"/>
      <w:r w:rsidRPr="00A12DA6">
        <w:rPr>
          <w:rFonts w:ascii="CMR9" w:hAnsi="CMR9" w:cs="CMR9"/>
          <w:szCs w:val="18"/>
        </w:rPr>
        <w:t xml:space="preserve"> execution. This problem is solved by implementing</w:t>
      </w:r>
    </w:p>
    <w:p w14:paraId="2E8C077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multiple</w:t>
      </w:r>
      <w:proofErr w:type="gramEnd"/>
      <w:r w:rsidRPr="00A12DA6">
        <w:rPr>
          <w:rFonts w:ascii="CMR9" w:hAnsi="CMR9" w:cs="CMR9"/>
          <w:szCs w:val="18"/>
        </w:rPr>
        <w:t xml:space="preserve"> event loop instances</w:t>
      </w:r>
      <w:ins w:id="654" w:author="studytodayusa" w:date="2014-10-27T17:15:00Z">
        <w:r w:rsidR="007E7C48">
          <w:rPr>
            <w:rFonts w:ascii="CMR9" w:hAnsi="CMR9" w:cs="CMR9"/>
            <w:szCs w:val="18"/>
          </w:rPr>
          <w:t>.</w:t>
        </w:r>
      </w:ins>
      <w:del w:id="655" w:author="studytodayusa" w:date="2014-10-27T17:15:00Z">
        <w:r w:rsidRPr="00A12DA6" w:rsidDel="007E7C48">
          <w:rPr>
            <w:rFonts w:ascii="CMR9" w:hAnsi="CMR9" w:cs="CMR9"/>
            <w:szCs w:val="18"/>
          </w:rPr>
          <w:delText>,</w:delText>
        </w:r>
      </w:del>
      <w:r w:rsidRPr="00A12DA6">
        <w:rPr>
          <w:rFonts w:ascii="CMR9" w:hAnsi="CMR9" w:cs="CMR9"/>
          <w:szCs w:val="18"/>
        </w:rPr>
        <w:t xml:space="preserve"> </w:t>
      </w:r>
      <w:ins w:id="656" w:author="studytodayusa" w:date="2014-10-27T17:15:00Z">
        <w:r w:rsidR="007E7C48">
          <w:rPr>
            <w:rFonts w:ascii="CMR9" w:hAnsi="CMR9" w:cs="CMR9"/>
            <w:szCs w:val="18"/>
          </w:rPr>
          <w:t>T</w:t>
        </w:r>
      </w:ins>
      <w:del w:id="657" w:author="studytodayusa" w:date="2014-10-27T17:15:00Z">
        <w:r w:rsidRPr="00A12DA6" w:rsidDel="007E7C48">
          <w:rPr>
            <w:rFonts w:ascii="CMR9" w:hAnsi="CMR9" w:cs="CMR9"/>
            <w:szCs w:val="18"/>
          </w:rPr>
          <w:delText>t</w:delText>
        </w:r>
      </w:del>
      <w:r w:rsidRPr="00A12DA6">
        <w:rPr>
          <w:rFonts w:ascii="CMR9" w:hAnsi="CMR9" w:cs="CMR9"/>
          <w:szCs w:val="18"/>
        </w:rPr>
        <w:t>he first of them is a main</w:t>
      </w:r>
    </w:p>
    <w:p w14:paraId="4D06198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environment</w:t>
      </w:r>
      <w:proofErr w:type="gramEnd"/>
      <w:r w:rsidRPr="00A12DA6">
        <w:rPr>
          <w:rFonts w:ascii="CMR9" w:hAnsi="CMR9" w:cs="CMR9"/>
          <w:szCs w:val="18"/>
        </w:rPr>
        <w:t xml:space="preserve"> event loop and each new</w:t>
      </w:r>
      <w:ins w:id="658" w:author="studytodayusa" w:date="2014-10-27T17:15:00Z">
        <w:r w:rsidR="007E7C48">
          <w:rPr>
            <w:rFonts w:ascii="CMR9" w:hAnsi="CMR9" w:cs="CMR9"/>
            <w:szCs w:val="18"/>
          </w:rPr>
          <w:t xml:space="preserve"> loop</w:t>
        </w:r>
      </w:ins>
      <w:r w:rsidRPr="00A12DA6">
        <w:rPr>
          <w:rFonts w:ascii="CMR9" w:hAnsi="CMR9" w:cs="CMR9"/>
          <w:szCs w:val="18"/>
        </w:rPr>
        <w:t xml:space="preserve"> is launched for every</w:t>
      </w:r>
    </w:p>
    <w:p w14:paraId="7E0D304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new</w:t>
      </w:r>
      <w:proofErr w:type="gramEnd"/>
      <w:r w:rsidRPr="00A12DA6">
        <w:rPr>
          <w:rFonts w:ascii="CMR9" w:hAnsi="CMR9" w:cs="CMR9"/>
          <w:szCs w:val="18"/>
        </w:rPr>
        <w:t xml:space="preserve"> popup area. We </w:t>
      </w:r>
      <w:ins w:id="659" w:author="studytodayusa" w:date="2014-10-27T17:15:00Z">
        <w:r w:rsidR="007E7C48">
          <w:rPr>
            <w:rFonts w:ascii="CMR9" w:hAnsi="CMR9" w:cs="CMR9"/>
            <w:szCs w:val="18"/>
          </w:rPr>
          <w:t xml:space="preserve">can </w:t>
        </w:r>
      </w:ins>
      <w:r w:rsidRPr="00A12DA6">
        <w:rPr>
          <w:rFonts w:ascii="CMR9" w:hAnsi="CMR9" w:cs="CMR9"/>
          <w:szCs w:val="18"/>
        </w:rPr>
        <w:t xml:space="preserve">think </w:t>
      </w:r>
      <w:ins w:id="660" w:author="studytodayusa" w:date="2014-10-27T17:15:00Z">
        <w:r w:rsidR="007E7C48">
          <w:rPr>
            <w:rFonts w:ascii="CMR9" w:hAnsi="CMR9" w:cs="CMR9"/>
            <w:szCs w:val="18"/>
          </w:rPr>
          <w:t xml:space="preserve">of </w:t>
        </w:r>
      </w:ins>
      <w:r w:rsidRPr="00A12DA6">
        <w:rPr>
          <w:rFonts w:ascii="CMR9" w:hAnsi="CMR9" w:cs="CMR9"/>
          <w:szCs w:val="18"/>
        </w:rPr>
        <w:t xml:space="preserve">it </w:t>
      </w:r>
      <w:ins w:id="661" w:author="studytodayusa" w:date="2014-10-27T17:15:00Z">
        <w:r w:rsidR="007E7C48">
          <w:rPr>
            <w:rFonts w:ascii="CMR9" w:hAnsi="CMR9" w:cs="CMR9"/>
            <w:szCs w:val="18"/>
          </w:rPr>
          <w:t>as</w:t>
        </w:r>
      </w:ins>
      <w:del w:id="662" w:author="studytodayusa" w:date="2014-10-27T17:15:00Z">
        <w:r w:rsidRPr="00A12DA6" w:rsidDel="007E7C48">
          <w:rPr>
            <w:rFonts w:ascii="CMR9" w:hAnsi="CMR9" w:cs="CMR9"/>
            <w:szCs w:val="18"/>
          </w:rPr>
          <w:delText>is</w:delText>
        </w:r>
      </w:del>
      <w:r w:rsidRPr="00A12DA6">
        <w:rPr>
          <w:rFonts w:ascii="CMR9" w:hAnsi="CMR9" w:cs="CMR9"/>
          <w:szCs w:val="18"/>
        </w:rPr>
        <w:t xml:space="preserve"> a very usual approach in UI</w:t>
      </w:r>
    </w:p>
    <w:p w14:paraId="5B02A38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design</w:t>
      </w:r>
      <w:proofErr w:type="gramEnd"/>
      <w:r w:rsidRPr="00A12DA6">
        <w:rPr>
          <w:rFonts w:ascii="CMR9" w:hAnsi="CMR9" w:cs="CMR9"/>
          <w:szCs w:val="18"/>
        </w:rPr>
        <w:t>.</w:t>
      </w:r>
    </w:p>
    <w:p w14:paraId="0F49779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With popup areas we can show various dialogs and menus,</w:t>
      </w:r>
    </w:p>
    <w:p w14:paraId="107DE97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continuing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663" w:author="studytodayusa" w:date="2014-10-27T17:16:00Z">
        <w:r w:rsidR="00026AE8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execution depending on user choice. For exam-</w:t>
      </w:r>
    </w:p>
    <w:p w14:paraId="497285F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ple</w:t>
      </w:r>
      <w:proofErr w:type="spellEnd"/>
      <w:proofErr w:type="gramEnd"/>
      <w:r w:rsidRPr="00A12DA6">
        <w:rPr>
          <w:rFonts w:ascii="CMR9" w:hAnsi="CMR9" w:cs="CMR9"/>
          <w:szCs w:val="18"/>
        </w:rPr>
        <w:t>, a couple of popup areas have system-wide meaning.</w:t>
      </w:r>
    </w:p>
    <w:p w14:paraId="498A7214" w14:textId="77777777" w:rsidR="008874CA" w:rsidRPr="00A12DA6" w:rsidRDefault="00026AE8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ins w:id="664" w:author="studytodayusa" w:date="2014-10-27T17:16:00Z">
        <w:r>
          <w:rPr>
            <w:rFonts w:ascii="CMR9" w:hAnsi="CMR9" w:cs="CMR9"/>
            <w:szCs w:val="18"/>
          </w:rPr>
          <w:t>The f</w:t>
        </w:r>
      </w:ins>
      <w:del w:id="665" w:author="studytodayusa" w:date="2014-10-27T17:16:00Z">
        <w:r w:rsidR="008874CA" w:rsidRPr="00A12DA6" w:rsidDel="00026AE8">
          <w:rPr>
            <w:rFonts w:ascii="CMR9" w:hAnsi="CMR9" w:cs="CMR9"/>
            <w:szCs w:val="18"/>
          </w:rPr>
          <w:delText>F</w:delText>
        </w:r>
      </w:del>
      <w:r w:rsidR="008874CA" w:rsidRPr="00A12DA6">
        <w:rPr>
          <w:rFonts w:ascii="CMR9" w:hAnsi="CMR9" w:cs="CMR9"/>
          <w:szCs w:val="18"/>
        </w:rPr>
        <w:t xml:space="preserve">irst of them is the main menu which </w:t>
      </w:r>
      <w:ins w:id="666" w:author="studytodayusa" w:date="2014-10-27T17:16:00Z">
        <w:r>
          <w:rPr>
            <w:rFonts w:ascii="CMR9" w:hAnsi="CMR9" w:cs="CMR9"/>
            <w:szCs w:val="18"/>
          </w:rPr>
          <w:t xml:space="preserve">is an </w:t>
        </w:r>
      </w:ins>
      <w:r w:rsidR="008874CA" w:rsidRPr="00A12DA6">
        <w:rPr>
          <w:rFonts w:ascii="CMR9" w:hAnsi="CMR9" w:cs="CMR9"/>
          <w:szCs w:val="18"/>
        </w:rPr>
        <w:t>idea</w:t>
      </w:r>
      <w:del w:id="667" w:author="studytodayusa" w:date="2014-10-27T17:16:00Z">
        <w:r w:rsidR="008874CA" w:rsidRPr="00A12DA6" w:rsidDel="00026AE8">
          <w:rPr>
            <w:rFonts w:ascii="CMR9" w:hAnsi="CMR9" w:cs="CMR9"/>
            <w:szCs w:val="18"/>
          </w:rPr>
          <w:delText xml:space="preserve"> is</w:delText>
        </w:r>
      </w:del>
      <w:r w:rsidR="008874CA" w:rsidRPr="00A12DA6">
        <w:rPr>
          <w:rFonts w:ascii="CMR9" w:hAnsi="CMR9" w:cs="CMR9"/>
          <w:szCs w:val="18"/>
        </w:rPr>
        <w:t xml:space="preserve"> very close</w:t>
      </w:r>
    </w:p>
    <w:p w14:paraId="5F47543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the “Start” menu </w:t>
      </w:r>
      <w:ins w:id="668" w:author="studytodayusa" w:date="2014-10-27T17:17:00Z">
        <w:r w:rsidR="00026AE8">
          <w:rPr>
            <w:rFonts w:ascii="CMR9" w:hAnsi="CMR9" w:cs="CMR9"/>
            <w:szCs w:val="18"/>
          </w:rPr>
          <w:t>in</w:t>
        </w:r>
      </w:ins>
      <w:del w:id="669" w:author="studytodayusa" w:date="2014-10-27T17:17:00Z">
        <w:r w:rsidRPr="00A12DA6" w:rsidDel="00026AE8">
          <w:rPr>
            <w:rFonts w:ascii="CMR9" w:hAnsi="CMR9" w:cs="CMR9"/>
            <w:szCs w:val="18"/>
          </w:rPr>
          <w:delText>for</w:delText>
        </w:r>
      </w:del>
      <w:r w:rsidRPr="00A12DA6">
        <w:rPr>
          <w:rFonts w:ascii="CMR9" w:hAnsi="CMR9" w:cs="CMR9"/>
          <w:szCs w:val="18"/>
        </w:rPr>
        <w:t xml:space="preserve"> Microsoft Windows. The </w:t>
      </w:r>
      <w:del w:id="670" w:author="studytodayusa" w:date="2014-10-27T17:17:00Z">
        <w:r w:rsidRPr="00A12DA6" w:rsidDel="00026AE8">
          <w:rPr>
            <w:rFonts w:ascii="CMR9" w:hAnsi="CMR9" w:cs="CMR9"/>
            <w:szCs w:val="18"/>
          </w:rPr>
          <w:delText>an</w:delText>
        </w:r>
      </w:del>
      <w:r w:rsidRPr="00A12DA6">
        <w:rPr>
          <w:rFonts w:ascii="CMR9" w:hAnsi="CMR9" w:cs="CMR9"/>
          <w:szCs w:val="18"/>
        </w:rPr>
        <w:t>other</w:t>
      </w:r>
    </w:p>
    <w:p w14:paraId="4E7596F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one</w:t>
      </w:r>
      <w:proofErr w:type="gramEnd"/>
      <w:r w:rsidRPr="00A12DA6">
        <w:rPr>
          <w:rFonts w:ascii="CMR9" w:hAnsi="CMR9" w:cs="CMR9"/>
          <w:szCs w:val="18"/>
        </w:rPr>
        <w:t xml:space="preserve"> is a command line always accessible </w:t>
      </w:r>
      <w:ins w:id="671" w:author="studytodayusa" w:date="2014-10-27T17:17:00Z">
        <w:r w:rsidR="00026AE8">
          <w:rPr>
            <w:rFonts w:ascii="CMR9" w:hAnsi="CMR9" w:cs="CMR9"/>
            <w:szCs w:val="18"/>
          </w:rPr>
          <w:t>with the</w:t>
        </w:r>
      </w:ins>
      <w:del w:id="672" w:author="studytodayusa" w:date="2014-10-27T17:17:00Z">
        <w:r w:rsidRPr="00A12DA6" w:rsidDel="00026AE8">
          <w:rPr>
            <w:rFonts w:ascii="CMR9" w:hAnsi="CMR9" w:cs="CMR9"/>
            <w:szCs w:val="18"/>
          </w:rPr>
          <w:delText>on</w:delText>
        </w:r>
      </w:del>
      <w:r w:rsidRPr="00A12DA6">
        <w:rPr>
          <w:rFonts w:ascii="CMR9" w:hAnsi="CMR9" w:cs="CMR9"/>
          <w:szCs w:val="18"/>
        </w:rPr>
        <w:t xml:space="preserve"> </w:t>
      </w:r>
      <w:proofErr w:type="spellStart"/>
      <w:r w:rsidRPr="00A12DA6">
        <w:rPr>
          <w:rFonts w:ascii="CMR9" w:hAnsi="CMR9" w:cs="CMR9"/>
          <w:szCs w:val="18"/>
        </w:rPr>
        <w:t>Alt+X</w:t>
      </w:r>
      <w:proofErr w:type="spellEnd"/>
      <w:r w:rsidRPr="00A12DA6">
        <w:rPr>
          <w:rFonts w:ascii="CMR9" w:hAnsi="CMR9" w:cs="CMR9"/>
          <w:szCs w:val="18"/>
        </w:rPr>
        <w:t xml:space="preserve"> key com-</w:t>
      </w:r>
    </w:p>
    <w:p w14:paraId="102E7B2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bination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. With this prompt </w:t>
      </w:r>
      <w:ins w:id="673" w:author="studytodayusa" w:date="2014-10-27T17:17:00Z">
        <w:r w:rsidR="00026AE8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user is able to launch </w:t>
      </w:r>
      <w:ins w:id="674" w:author="studytodayusa" w:date="2014-10-27T17:17:00Z">
        <w:r w:rsidR="00026AE8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particular</w:t>
      </w:r>
    </w:p>
    <w:p w14:paraId="6237115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application</w:t>
      </w:r>
      <w:proofErr w:type="gramEnd"/>
      <w:r w:rsidRPr="00A12DA6">
        <w:rPr>
          <w:rFonts w:ascii="CMR9" w:hAnsi="CMR9" w:cs="CMR9"/>
          <w:szCs w:val="18"/>
        </w:rPr>
        <w:t xml:space="preserve"> or do some action with system-wide meaning.</w:t>
      </w:r>
    </w:p>
    <w:p w14:paraId="75A1C4D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This feature is very useful when it is necessary to do some-</w:t>
      </w:r>
    </w:p>
    <w:p w14:paraId="5A0A7FA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thing</w:t>
      </w:r>
      <w:proofErr w:type="gramEnd"/>
      <w:r w:rsidRPr="00A12DA6">
        <w:rPr>
          <w:rFonts w:ascii="CMR9" w:hAnsi="CMR9" w:cs="CMR9"/>
          <w:szCs w:val="18"/>
        </w:rPr>
        <w:t xml:space="preserve"> in </w:t>
      </w:r>
      <w:ins w:id="675" w:author="studytodayusa" w:date="2014-10-27T17:17:00Z">
        <w:r w:rsidR="00026AE8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noisy environment. For example, in some cases it is</w:t>
      </w:r>
    </w:p>
    <w:p w14:paraId="5FD0A93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easier</w:t>
      </w:r>
      <w:proofErr w:type="gramEnd"/>
      <w:r w:rsidRPr="00A12DA6">
        <w:rPr>
          <w:rFonts w:ascii="CMR9" w:hAnsi="CMR9" w:cs="CMR9"/>
          <w:szCs w:val="18"/>
        </w:rPr>
        <w:t xml:space="preserve"> to press </w:t>
      </w:r>
      <w:ins w:id="676" w:author="studytodayusa" w:date="2014-10-27T17:17:00Z">
        <w:r w:rsidR="00026AE8">
          <w:rPr>
            <w:rFonts w:ascii="CMR9" w:hAnsi="CMR9" w:cs="CMR9"/>
            <w:szCs w:val="18"/>
          </w:rPr>
          <w:t xml:space="preserve">the </w:t>
        </w:r>
      </w:ins>
      <w:proofErr w:type="spellStart"/>
      <w:r w:rsidRPr="00A12DA6">
        <w:rPr>
          <w:rFonts w:ascii="CMR9" w:hAnsi="CMR9" w:cs="CMR9"/>
          <w:szCs w:val="18"/>
        </w:rPr>
        <w:t>Alt+x</w:t>
      </w:r>
      <w:proofErr w:type="spellEnd"/>
      <w:r w:rsidRPr="00A12DA6">
        <w:rPr>
          <w:rFonts w:ascii="CMR9" w:hAnsi="CMR9" w:cs="CMR9"/>
          <w:szCs w:val="18"/>
        </w:rPr>
        <w:t xml:space="preserve"> and type “mail” than to open </w:t>
      </w:r>
      <w:ins w:id="677" w:author="studytodayusa" w:date="2014-10-27T17:17:00Z">
        <w:r w:rsidR="00026AE8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main</w:t>
      </w:r>
    </w:p>
    <w:p w14:paraId="62F9C5D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menu</w:t>
      </w:r>
      <w:proofErr w:type="gramEnd"/>
      <w:r w:rsidRPr="00A12DA6">
        <w:rPr>
          <w:rFonts w:ascii="CMR9" w:hAnsi="CMR9" w:cs="CMR9"/>
          <w:szCs w:val="18"/>
        </w:rPr>
        <w:t xml:space="preserve"> and listen </w:t>
      </w:r>
      <w:ins w:id="678" w:author="studytodayusa" w:date="2014-10-27T17:18:00Z">
        <w:r w:rsidR="00026AE8">
          <w:rPr>
            <w:rFonts w:ascii="CMR9" w:hAnsi="CMR9" w:cs="CMR9"/>
            <w:szCs w:val="18"/>
          </w:rPr>
          <w:t xml:space="preserve">to </w:t>
        </w:r>
      </w:ins>
      <w:r w:rsidRPr="00A12DA6">
        <w:rPr>
          <w:rFonts w:ascii="CMR9" w:hAnsi="CMR9" w:cs="CMR9"/>
          <w:szCs w:val="18"/>
        </w:rPr>
        <w:t xml:space="preserve">its items. This idea of </w:t>
      </w:r>
      <w:proofErr w:type="spellStart"/>
      <w:r w:rsidRPr="00A12DA6">
        <w:rPr>
          <w:rFonts w:ascii="CMR9" w:hAnsi="CMR9" w:cs="CMR9"/>
          <w:szCs w:val="18"/>
        </w:rPr>
        <w:t>Alt+X</w:t>
      </w:r>
      <w:proofErr w:type="spellEnd"/>
      <w:r w:rsidRPr="00A12DA6">
        <w:rPr>
          <w:rFonts w:ascii="CMR9" w:hAnsi="CMR9" w:cs="CMR9"/>
          <w:szCs w:val="18"/>
        </w:rPr>
        <w:t xml:space="preserve"> command</w:t>
      </w:r>
    </w:p>
    <w:p w14:paraId="23273E1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prompt</w:t>
      </w:r>
      <w:proofErr w:type="gramEnd"/>
      <w:r w:rsidRPr="00A12DA6">
        <w:rPr>
          <w:rFonts w:ascii="CMR9" w:hAnsi="CMR9" w:cs="CMR9"/>
          <w:szCs w:val="18"/>
        </w:rPr>
        <w:t xml:space="preserve"> was adopted from Gnu </w:t>
      </w:r>
      <w:proofErr w:type="spellStart"/>
      <w:r w:rsidRPr="00A12DA6">
        <w:rPr>
          <w:rFonts w:ascii="CMR9" w:hAnsi="CMR9" w:cs="CMR9"/>
          <w:szCs w:val="18"/>
        </w:rPr>
        <w:t>Emacs</w:t>
      </w:r>
      <w:proofErr w:type="spellEnd"/>
      <w:r w:rsidRPr="00A12DA6">
        <w:rPr>
          <w:rFonts w:ascii="CMR9" w:hAnsi="CMR9" w:cs="CMR9"/>
          <w:szCs w:val="18"/>
        </w:rPr>
        <w:t xml:space="preserve"> but with some mod-</w:t>
      </w:r>
    </w:p>
    <w:p w14:paraId="3385DDA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lastRenderedPageBreak/>
        <w:t>ifications</w:t>
      </w:r>
      <w:proofErr w:type="spellEnd"/>
      <w:proofErr w:type="gramEnd"/>
      <w:r w:rsidRPr="00A12DA6">
        <w:rPr>
          <w:rFonts w:ascii="CMR9" w:hAnsi="CMR9" w:cs="CMR9"/>
          <w:szCs w:val="18"/>
        </w:rPr>
        <w:t>.</w:t>
      </w:r>
    </w:p>
    <w:p w14:paraId="3195660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3.4 Why Java?</w:t>
      </w:r>
    </w:p>
    <w:p w14:paraId="4B78C96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is implemented mostly on Java. Its environ-</w:t>
      </w:r>
    </w:p>
    <w:p w14:paraId="73D3559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ment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is executed completely inside of </w:t>
      </w:r>
      <w:ins w:id="679" w:author="studytodayusa" w:date="2014-10-27T16:25:00Z">
        <w:r w:rsidR="003F3514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Java virtual machine.</w:t>
      </w:r>
    </w:p>
    <w:p w14:paraId="0D87BEF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The main reasons why we use Java is the large variety of ex-</w:t>
      </w:r>
    </w:p>
    <w:p w14:paraId="2BB641F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isting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Java libraries and Java is currently</w:t>
      </w:r>
      <w:ins w:id="680" w:author="studytodayusa" w:date="2014-10-27T17:18:00Z">
        <w:r w:rsidR="00033635">
          <w:rPr>
            <w:rFonts w:ascii="CMR9" w:hAnsi="CMR9" w:cs="CMR9"/>
            <w:szCs w:val="18"/>
          </w:rPr>
          <w:t xml:space="preserve"> a</w:t>
        </w:r>
      </w:ins>
      <w:r w:rsidRPr="00A12DA6">
        <w:rPr>
          <w:rFonts w:ascii="CMR9" w:hAnsi="CMR9" w:cs="CMR9"/>
          <w:szCs w:val="18"/>
        </w:rPr>
        <w:t xml:space="preserve"> </w:t>
      </w:r>
      <w:del w:id="681" w:author="studytodayusa" w:date="2014-10-27T16:26:00Z">
        <w:r w:rsidRPr="00A12DA6" w:rsidDel="003F3514">
          <w:rPr>
            <w:rFonts w:ascii="CMR9" w:hAnsi="CMR9" w:cs="CMR9"/>
            <w:szCs w:val="18"/>
          </w:rPr>
          <w:delText>quite usual</w:delText>
        </w:r>
      </w:del>
      <w:proofErr w:type="spellStart"/>
      <w:ins w:id="682" w:author="studytodayusa" w:date="2014-10-27T16:26:00Z">
        <w:r w:rsidR="003F3514">
          <w:rPr>
            <w:rFonts w:ascii="CMR9" w:hAnsi="CMR9" w:cs="CMR9"/>
            <w:szCs w:val="18"/>
          </w:rPr>
          <w:t>a</w:t>
        </w:r>
        <w:proofErr w:type="spellEnd"/>
        <w:r w:rsidR="003F3514">
          <w:rPr>
            <w:rFonts w:ascii="CMR9" w:hAnsi="CMR9" w:cs="CMR9"/>
            <w:szCs w:val="18"/>
          </w:rPr>
          <w:t xml:space="preserve"> common</w:t>
        </w:r>
      </w:ins>
      <w:r w:rsidRPr="00A12DA6">
        <w:rPr>
          <w:rFonts w:ascii="CMR9" w:hAnsi="CMR9" w:cs="CMR9"/>
          <w:szCs w:val="18"/>
        </w:rPr>
        <w:t xml:space="preserve"> </w:t>
      </w:r>
      <w:proofErr w:type="spellStart"/>
      <w:r w:rsidRPr="00A12DA6">
        <w:rPr>
          <w:rFonts w:ascii="CMR9" w:hAnsi="CMR9" w:cs="CMR9"/>
          <w:szCs w:val="18"/>
        </w:rPr>
        <w:t>lan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0A0E06C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guage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for any kind of framework</w:t>
      </w:r>
      <w:del w:id="683" w:author="studytodayusa" w:date="2014-10-27T16:26:00Z">
        <w:r w:rsidRPr="00A12DA6" w:rsidDel="003F3514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 xml:space="preserve"> and platform</w:t>
      </w:r>
      <w:del w:id="684" w:author="studytodayusa" w:date="2014-10-27T17:18:00Z">
        <w:r w:rsidRPr="00A12DA6" w:rsidDel="00033635">
          <w:rPr>
            <w:rFonts w:ascii="CMR9" w:hAnsi="CMR9" w:cs="CMR9"/>
            <w:szCs w:val="18"/>
          </w:rPr>
          <w:delText>s</w:delText>
        </w:r>
      </w:del>
      <w:r w:rsidRPr="00A12DA6">
        <w:rPr>
          <w:rFonts w:ascii="CMR9" w:hAnsi="CMR9" w:cs="CMR9"/>
          <w:szCs w:val="18"/>
        </w:rPr>
        <w:t>. Speaking</w:t>
      </w:r>
    </w:p>
    <w:p w14:paraId="572632B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about</w:t>
      </w:r>
      <w:proofErr w:type="gramEnd"/>
      <w:r w:rsidRPr="00A12DA6">
        <w:rPr>
          <w:rFonts w:ascii="CMR9" w:hAnsi="CMR9" w:cs="CMR9"/>
          <w:szCs w:val="18"/>
        </w:rPr>
        <w:t xml:space="preserve"> libraries, for instance, if we are creating a mail client it</w:t>
      </w:r>
    </w:p>
    <w:p w14:paraId="6F757CE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isn’t</w:t>
      </w:r>
      <w:proofErr w:type="gramEnd"/>
      <w:r w:rsidRPr="00A12DA6">
        <w:rPr>
          <w:rFonts w:ascii="CMR9" w:hAnsi="CMR9" w:cs="CMR9"/>
          <w:szCs w:val="18"/>
        </w:rPr>
        <w:t xml:space="preserve"> necessary to write all </w:t>
      </w:r>
      <w:ins w:id="685" w:author="studytodayusa" w:date="2014-10-27T16:26:00Z">
        <w:r w:rsidR="003F3514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protocol parsers, </w:t>
      </w:r>
      <w:del w:id="686" w:author="studytodayusa" w:date="2014-10-27T16:26:00Z">
        <w:r w:rsidRPr="00A12DA6" w:rsidDel="003F3514">
          <w:rPr>
            <w:rFonts w:ascii="CMR9" w:hAnsi="CMR9" w:cs="CMR9"/>
            <w:szCs w:val="18"/>
          </w:rPr>
          <w:delText xml:space="preserve">everybody </w:delText>
        </w:r>
      </w:del>
      <w:ins w:id="687" w:author="studytodayusa" w:date="2014-10-27T16:26:00Z">
        <w:r w:rsidR="003F3514">
          <w:rPr>
            <w:rFonts w:ascii="CMR9" w:hAnsi="CMR9" w:cs="CMR9"/>
            <w:szCs w:val="18"/>
          </w:rPr>
          <w:t>anyone</w:t>
        </w:r>
        <w:r w:rsidR="003F3514" w:rsidRPr="00A12DA6">
          <w:rPr>
            <w:rFonts w:ascii="CMR9" w:hAnsi="CMR9" w:cs="CMR9"/>
            <w:szCs w:val="18"/>
          </w:rPr>
          <w:t xml:space="preserve"> </w:t>
        </w:r>
      </w:ins>
      <w:del w:id="688" w:author="studytodayusa" w:date="2014-10-27T16:26:00Z">
        <w:r w:rsidRPr="00A12DA6" w:rsidDel="003F3514">
          <w:rPr>
            <w:rFonts w:ascii="CMR9" w:hAnsi="CMR9" w:cs="CMR9"/>
            <w:szCs w:val="18"/>
          </w:rPr>
          <w:delText>just</w:delText>
        </w:r>
      </w:del>
    </w:p>
    <w:p w14:paraId="0946DBD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can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689" w:author="studytodayusa" w:date="2014-10-27T16:26:00Z">
        <w:r w:rsidR="003F3514">
          <w:rPr>
            <w:rFonts w:ascii="CMR9" w:hAnsi="CMR9" w:cs="CMR9"/>
            <w:szCs w:val="18"/>
          </w:rPr>
          <w:t xml:space="preserve">just use the </w:t>
        </w:r>
      </w:ins>
      <w:del w:id="690" w:author="studytodayusa" w:date="2014-10-27T16:26:00Z">
        <w:r w:rsidRPr="00A12DA6" w:rsidDel="003F3514">
          <w:rPr>
            <w:rFonts w:ascii="CMR9" w:hAnsi="CMR9" w:cs="CMR9"/>
            <w:szCs w:val="18"/>
          </w:rPr>
          <w:delText>take</w:delText>
        </w:r>
      </w:del>
      <w:r w:rsidRPr="00A12DA6">
        <w:rPr>
          <w:rFonts w:ascii="CMR9" w:hAnsi="CMR9" w:cs="CMR9"/>
          <w:szCs w:val="18"/>
        </w:rPr>
        <w:t xml:space="preserve"> </w:t>
      </w:r>
      <w:proofErr w:type="spellStart"/>
      <w:r w:rsidRPr="00A12DA6">
        <w:rPr>
          <w:rFonts w:ascii="CMR9" w:hAnsi="CMR9" w:cs="CMR9"/>
          <w:szCs w:val="18"/>
        </w:rPr>
        <w:t>Javamail</w:t>
      </w:r>
      <w:proofErr w:type="spellEnd"/>
      <w:r w:rsidRPr="00A12DA6">
        <w:rPr>
          <w:rFonts w:ascii="CMR9" w:hAnsi="CMR9" w:cs="CMR9"/>
          <w:szCs w:val="18"/>
        </w:rPr>
        <w:t xml:space="preserve"> library [4]. Actually the number of in-</w:t>
      </w:r>
    </w:p>
    <w:p w14:paraId="7E6C295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volved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libraries is relatively large, </w:t>
      </w:r>
      <w:ins w:id="691" w:author="studytodayusa" w:date="2014-10-27T17:19:00Z">
        <w:r w:rsidR="00033635">
          <w:rPr>
            <w:rFonts w:ascii="CMR9" w:hAnsi="CMR9" w:cs="CMR9"/>
            <w:szCs w:val="18"/>
          </w:rPr>
          <w:t xml:space="preserve">so </w:t>
        </w:r>
      </w:ins>
      <w:r w:rsidRPr="00A12DA6">
        <w:rPr>
          <w:rFonts w:ascii="CMR9" w:hAnsi="CMR9" w:cs="CMR9"/>
          <w:szCs w:val="18"/>
        </w:rPr>
        <w:t>we use Apache POI [1]</w:t>
      </w:r>
    </w:p>
    <w:p w14:paraId="167B83F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for</w:t>
      </w:r>
      <w:proofErr w:type="gramEnd"/>
      <w:r w:rsidRPr="00A12DA6">
        <w:rPr>
          <w:rFonts w:ascii="CMR9" w:hAnsi="CMR9" w:cs="CMR9"/>
          <w:szCs w:val="18"/>
        </w:rPr>
        <w:t xml:space="preserve"> office documents format processing (exactly a function-</w:t>
      </w:r>
    </w:p>
    <w:p w14:paraId="1B836B8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ality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of this library defines how good documents support</w:t>
      </w:r>
    </w:p>
    <w:p w14:paraId="1BC12C7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could</w:t>
      </w:r>
      <w:proofErr w:type="gramEnd"/>
      <w:r w:rsidRPr="00A12DA6">
        <w:rPr>
          <w:rFonts w:ascii="CMR9" w:hAnsi="CMR9" w:cs="CMR9"/>
          <w:szCs w:val="18"/>
        </w:rPr>
        <w:t xml:space="preserve"> be), Rome [3] for RSS parsing</w:t>
      </w:r>
      <w:ins w:id="692" w:author="studytodayusa" w:date="2014-10-27T17:19:00Z">
        <w:r w:rsidR="00033635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and many others.</w:t>
      </w:r>
    </w:p>
    <w:p w14:paraId="5CD3352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But the reasons aren’t limited only </w:t>
      </w:r>
      <w:ins w:id="693" w:author="studytodayusa" w:date="2014-10-27T17:20:00Z">
        <w:r w:rsidR="00033635">
          <w:rPr>
            <w:rFonts w:ascii="CMR9" w:hAnsi="CMR9" w:cs="CMR9"/>
            <w:szCs w:val="18"/>
          </w:rPr>
          <w:t>because</w:t>
        </w:r>
      </w:ins>
      <w:del w:id="694" w:author="studytodayusa" w:date="2014-10-27T17:20:00Z">
        <w:r w:rsidRPr="00A12DA6" w:rsidDel="00033635">
          <w:rPr>
            <w:rFonts w:ascii="CMR9" w:hAnsi="CMR9" w:cs="CMR9"/>
            <w:szCs w:val="18"/>
          </w:rPr>
          <w:delText>by question</w:delText>
        </w:r>
      </w:del>
      <w:r w:rsidRPr="00A12DA6">
        <w:rPr>
          <w:rFonts w:ascii="CMR9" w:hAnsi="CMR9" w:cs="CMR9"/>
          <w:szCs w:val="18"/>
        </w:rPr>
        <w:t xml:space="preserve"> of libraries.</w:t>
      </w:r>
    </w:p>
    <w:p w14:paraId="2DAA2EC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Java has </w:t>
      </w:r>
      <w:ins w:id="695" w:author="studytodayusa" w:date="2014-10-27T17:20:00Z">
        <w:r w:rsidR="00033635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rather stable API </w:t>
      </w:r>
      <w:del w:id="696" w:author="studytodayusa" w:date="2014-10-27T17:20:00Z">
        <w:r w:rsidRPr="00A12DA6" w:rsidDel="00033635">
          <w:rPr>
            <w:rFonts w:ascii="CMR9" w:hAnsi="CMR9" w:cs="CMR9"/>
            <w:szCs w:val="18"/>
          </w:rPr>
          <w:delText>wich</w:delText>
        </w:r>
      </w:del>
      <w:ins w:id="697" w:author="studytodayusa" w:date="2014-10-27T17:20:00Z">
        <w:r w:rsidR="00033635" w:rsidRPr="00A12DA6">
          <w:rPr>
            <w:rFonts w:ascii="CMR9" w:hAnsi="CMR9" w:cs="CMR9"/>
            <w:szCs w:val="18"/>
          </w:rPr>
          <w:t>which</w:t>
        </w:r>
      </w:ins>
      <w:r w:rsidRPr="00A12DA6">
        <w:rPr>
          <w:rFonts w:ascii="CMR9" w:hAnsi="CMR9" w:cs="CMR9"/>
          <w:szCs w:val="18"/>
        </w:rPr>
        <w:t xml:space="preserve"> is changed very carefully</w:t>
      </w:r>
    </w:p>
    <w:p w14:paraId="74D1181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and</w:t>
      </w:r>
      <w:proofErr w:type="gramEnd"/>
      <w:r w:rsidRPr="00A12DA6">
        <w:rPr>
          <w:rFonts w:ascii="CMR9" w:hAnsi="CMR9" w:cs="CMR9"/>
          <w:szCs w:val="18"/>
        </w:rPr>
        <w:t xml:space="preserve"> moderately (thoughtless API changing in our opinion</w:t>
      </w:r>
    </w:p>
    <w:p w14:paraId="149683C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is</w:t>
      </w:r>
      <w:proofErr w:type="gramEnd"/>
      <w:r w:rsidRPr="00A12DA6">
        <w:rPr>
          <w:rFonts w:ascii="CMR9" w:hAnsi="CMR9" w:cs="CMR9"/>
          <w:szCs w:val="18"/>
        </w:rPr>
        <w:t xml:space="preserve"> one of the biggest problems in </w:t>
      </w:r>
      <w:ins w:id="698" w:author="studytodayusa" w:date="2014-10-27T17:20:00Z">
        <w:r w:rsidR="00033635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world of Open source li-</w:t>
      </w:r>
    </w:p>
    <w:p w14:paraId="6D4B07B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braries</w:t>
      </w:r>
      <w:proofErr w:type="spellEnd"/>
      <w:proofErr w:type="gramEnd"/>
      <w:r w:rsidRPr="00A12DA6">
        <w:rPr>
          <w:rFonts w:ascii="CMR9" w:hAnsi="CMR9" w:cs="CMR9"/>
          <w:szCs w:val="18"/>
        </w:rPr>
        <w:t>). In addition,</w:t>
      </w:r>
      <w:del w:id="699" w:author="studytodayusa" w:date="2014-10-27T17:20:00Z">
        <w:r w:rsidRPr="00A12DA6" w:rsidDel="00033635">
          <w:rPr>
            <w:rFonts w:ascii="CMR9" w:hAnsi="CMR9" w:cs="CMR9"/>
            <w:szCs w:val="18"/>
          </w:rPr>
          <w:delText xml:space="preserve"> according to</w:delText>
        </w:r>
      </w:del>
      <w:r w:rsidRPr="00A12DA6">
        <w:rPr>
          <w:rFonts w:ascii="CMR9" w:hAnsi="CMR9" w:cs="CMR9"/>
          <w:szCs w:val="18"/>
        </w:rPr>
        <w:t xml:space="preserve"> [15] </w:t>
      </w:r>
      <w:ins w:id="700" w:author="studytodayusa" w:date="2014-10-27T17:20:00Z">
        <w:r w:rsidR="00033635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current Java speed</w:t>
      </w:r>
    </w:p>
    <w:p w14:paraId="7274EDA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execution is comparable to the speed of C++ and that</w:t>
      </w:r>
    </w:p>
    <w:p w14:paraId="0ACEBDD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is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701" w:author="studytodayusa" w:date="2014-10-27T17:21:00Z">
        <w:r w:rsidR="00033635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rather good result (sometimes benchmark resources offers</w:t>
      </w:r>
    </w:p>
    <w:p w14:paraId="3854EF2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information</w:t>
      </w:r>
      <w:proofErr w:type="gramEnd"/>
      <w:r w:rsidRPr="00A12DA6">
        <w:rPr>
          <w:rFonts w:ascii="CMR9" w:hAnsi="CMR9" w:cs="CMR9"/>
          <w:szCs w:val="18"/>
        </w:rPr>
        <w:t xml:space="preserve"> that Java gives 80% overhead over C++ time).</w:t>
      </w:r>
    </w:p>
    <w:p w14:paraId="2D67075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Some questions related to Java remain unsolved. There are</w:t>
      </w:r>
    </w:p>
    <w:p w14:paraId="6491E84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some</w:t>
      </w:r>
      <w:proofErr w:type="gramEnd"/>
      <w:r w:rsidRPr="00A12DA6">
        <w:rPr>
          <w:rFonts w:ascii="CMR9" w:hAnsi="CMR9" w:cs="CMR9"/>
          <w:szCs w:val="18"/>
        </w:rPr>
        <w:t xml:space="preserve"> legal concerns, we can see that corporations </w:t>
      </w:r>
      <w:ins w:id="702" w:author="studytodayusa" w:date="2014-10-27T17:21:00Z">
        <w:r w:rsidR="00033635">
          <w:rPr>
            <w:rFonts w:ascii="CMR9" w:hAnsi="CMR9" w:cs="CMR9"/>
            <w:szCs w:val="18"/>
          </w:rPr>
          <w:t xml:space="preserve">can </w:t>
        </w:r>
      </w:ins>
      <w:r w:rsidRPr="00A12DA6">
        <w:rPr>
          <w:rFonts w:ascii="CMR9" w:hAnsi="CMR9" w:cs="CMR9"/>
          <w:szCs w:val="18"/>
        </w:rPr>
        <w:t>sue de-</w:t>
      </w:r>
    </w:p>
    <w:p w14:paraId="4C88CAC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velopers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over Java [6]. Next, it is unclear </w:t>
      </w:r>
      <w:ins w:id="703" w:author="studytodayusa" w:date="2014-10-27T17:21:00Z">
        <w:r w:rsidR="00033635">
          <w:rPr>
            <w:rFonts w:ascii="CMR9" w:hAnsi="CMR9" w:cs="CMR9"/>
            <w:szCs w:val="18"/>
          </w:rPr>
          <w:t xml:space="preserve">if we </w:t>
        </w:r>
      </w:ins>
      <w:r w:rsidRPr="00A12DA6">
        <w:rPr>
          <w:rFonts w:ascii="CMR9" w:hAnsi="CMR9" w:cs="CMR9"/>
          <w:szCs w:val="18"/>
        </w:rPr>
        <w:t>could</w:t>
      </w:r>
      <w:del w:id="704" w:author="studytodayusa" w:date="2014-10-27T17:22:00Z">
        <w:r w:rsidRPr="00A12DA6" w:rsidDel="00033635">
          <w:rPr>
            <w:rFonts w:ascii="CMR9" w:hAnsi="CMR9" w:cs="CMR9"/>
            <w:szCs w:val="18"/>
          </w:rPr>
          <w:delText xml:space="preserve"> we</w:delText>
        </w:r>
      </w:del>
      <w:r w:rsidRPr="00A12DA6">
        <w:rPr>
          <w:rFonts w:ascii="CMR9" w:hAnsi="CMR9" w:cs="CMR9"/>
          <w:szCs w:val="18"/>
        </w:rPr>
        <w:t xml:space="preserve"> build</w:t>
      </w:r>
    </w:p>
    <w:p w14:paraId="36D9009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something</w:t>
      </w:r>
      <w:proofErr w:type="gramEnd"/>
      <w:r w:rsidRPr="00A12DA6">
        <w:rPr>
          <w:rFonts w:ascii="CMR9" w:hAnsi="CMR9" w:cs="CMR9"/>
          <w:szCs w:val="18"/>
        </w:rPr>
        <w:t xml:space="preserve"> on </w:t>
      </w:r>
      <w:proofErr w:type="spellStart"/>
      <w:r w:rsidRPr="00A12DA6">
        <w:rPr>
          <w:rFonts w:ascii="CMR9" w:hAnsi="CMR9" w:cs="CMR9"/>
          <w:szCs w:val="18"/>
        </w:rPr>
        <w:t>Dalvik</w:t>
      </w:r>
      <w:proofErr w:type="spellEnd"/>
      <w:r w:rsidRPr="00A12DA6">
        <w:rPr>
          <w:rFonts w:ascii="CMR9" w:hAnsi="CMR9" w:cs="CMR9"/>
          <w:szCs w:val="18"/>
        </w:rPr>
        <w:t xml:space="preserve"> (or on coming ART) [5] which looks</w:t>
      </w:r>
    </w:p>
    <w:p w14:paraId="3DF8DD8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more</w:t>
      </w:r>
      <w:proofErr w:type="gramEnd"/>
      <w:r w:rsidRPr="00A12DA6">
        <w:rPr>
          <w:rFonts w:ascii="CMR9" w:hAnsi="CMR9" w:cs="CMR9"/>
          <w:szCs w:val="18"/>
        </w:rPr>
        <w:t xml:space="preserve"> efficient for ARM devices. Hopefully, these questions</w:t>
      </w:r>
    </w:p>
    <w:p w14:paraId="0F5745C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could</w:t>
      </w:r>
      <w:proofErr w:type="gramEnd"/>
      <w:r w:rsidRPr="00A12DA6">
        <w:rPr>
          <w:rFonts w:ascii="CMR9" w:hAnsi="CMR9" w:cs="CMR9"/>
          <w:szCs w:val="18"/>
        </w:rPr>
        <w:t xml:space="preserve"> be solved in future.</w:t>
      </w:r>
    </w:p>
    <w:p w14:paraId="221BE26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3.5 System-level services</w:t>
      </w:r>
    </w:p>
    <w:p w14:paraId="22C9EC8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If we are speaking about a complete OS</w:t>
      </w:r>
      <w:ins w:id="705" w:author="studytodayusa" w:date="2014-10-28T07:11:00Z">
        <w:r w:rsidR="007074BD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we should </w:t>
      </w:r>
      <w:ins w:id="706" w:author="studytodayusa" w:date="2014-10-28T07:11:00Z">
        <w:r w:rsidR="007074BD">
          <w:rPr>
            <w:rFonts w:ascii="CMR9" w:hAnsi="CMR9" w:cs="CMR9"/>
            <w:szCs w:val="18"/>
          </w:rPr>
          <w:t xml:space="preserve">keep in </w:t>
        </w:r>
      </w:ins>
      <w:r w:rsidRPr="00A12DA6">
        <w:rPr>
          <w:rFonts w:ascii="CMR9" w:hAnsi="CMR9" w:cs="CMR9"/>
          <w:szCs w:val="18"/>
        </w:rPr>
        <w:t>mind</w:t>
      </w:r>
    </w:p>
    <w:p w14:paraId="3783BFB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various</w:t>
      </w:r>
      <w:proofErr w:type="gramEnd"/>
      <w:r w:rsidRPr="00A12DA6">
        <w:rPr>
          <w:rFonts w:ascii="CMR9" w:hAnsi="CMR9" w:cs="CMR9"/>
          <w:szCs w:val="18"/>
        </w:rPr>
        <w:t xml:space="preserve"> services </w:t>
      </w:r>
      <w:ins w:id="707" w:author="studytodayusa" w:date="2014-10-28T07:11:00Z">
        <w:r w:rsidR="007074BD">
          <w:rPr>
            <w:rFonts w:ascii="CMR9" w:hAnsi="CMR9" w:cs="CMR9"/>
            <w:szCs w:val="18"/>
          </w:rPr>
          <w:t xml:space="preserve">for </w:t>
        </w:r>
      </w:ins>
      <w:r w:rsidRPr="00A12DA6">
        <w:rPr>
          <w:rFonts w:ascii="CMR9" w:hAnsi="CMR9" w:cs="CMR9"/>
          <w:szCs w:val="18"/>
        </w:rPr>
        <w:t>maintaining network connections and other</w:t>
      </w:r>
    </w:p>
    <w:p w14:paraId="545EFD6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system</w:t>
      </w:r>
      <w:proofErr w:type="gramEnd"/>
      <w:r w:rsidRPr="00A12DA6">
        <w:rPr>
          <w:rFonts w:ascii="CMR9" w:hAnsi="CMR9" w:cs="CMR9"/>
          <w:szCs w:val="18"/>
        </w:rPr>
        <w:t xml:space="preserve"> tasks</w:t>
      </w:r>
      <w:ins w:id="708" w:author="studytodayusa" w:date="2014-10-28T07:11:00Z">
        <w:r w:rsidR="007074BD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as well as the way of interaction between these</w:t>
      </w:r>
    </w:p>
    <w:p w14:paraId="5B2BAF5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services</w:t>
      </w:r>
      <w:proofErr w:type="gramEnd"/>
      <w:r w:rsidRPr="00A12DA6">
        <w:rPr>
          <w:rFonts w:ascii="CMR9" w:hAnsi="CMR9" w:cs="CMR9"/>
          <w:szCs w:val="18"/>
        </w:rPr>
        <w:t xml:space="preserve"> and </w:t>
      </w:r>
      <w:ins w:id="709" w:author="studytodayusa" w:date="2014-10-28T07:11:00Z">
        <w:r w:rsidR="007074BD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UI inside of </w:t>
      </w:r>
      <w:ins w:id="710" w:author="studytodayusa" w:date="2014-10-28T07:11:00Z">
        <w:r w:rsidR="007074BD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Java virtual machine. Current</w:t>
      </w:r>
    </w:p>
    <w:p w14:paraId="35F3219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experience</w:t>
      </w:r>
      <w:proofErr w:type="gramEnd"/>
      <w:r w:rsidRPr="00A12DA6">
        <w:rPr>
          <w:rFonts w:ascii="CMR9" w:hAnsi="CMR9" w:cs="CMR9"/>
          <w:szCs w:val="18"/>
        </w:rPr>
        <w:t xml:space="preserve"> in </w:t>
      </w:r>
      <w:ins w:id="711" w:author="studytodayusa" w:date="2014-10-28T07:12:00Z">
        <w:r w:rsidR="007074BD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GNU/Linux world demonstrate</w:t>
      </w:r>
      <w:ins w:id="712" w:author="studytodayusa" w:date="2014-10-28T07:12:00Z">
        <w:r w:rsidR="007074BD">
          <w:rPr>
            <w:rFonts w:ascii="CMR9" w:hAnsi="CMR9" w:cs="CMR9"/>
            <w:szCs w:val="18"/>
          </w:rPr>
          <w:t>s</w:t>
        </w:r>
      </w:ins>
      <w:r w:rsidRPr="00A12DA6">
        <w:rPr>
          <w:rFonts w:ascii="CMR9" w:hAnsi="CMR9" w:cs="CMR9"/>
          <w:szCs w:val="18"/>
        </w:rPr>
        <w:t xml:space="preserve"> </w:t>
      </w:r>
      <w:ins w:id="713" w:author="studytodayusa" w:date="2014-10-28T07:12:00Z">
        <w:r w:rsidR="007074BD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tendency to-</w:t>
      </w:r>
    </w:p>
    <w:p w14:paraId="4B5C1DB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wards</w:t>
      </w:r>
      <w:proofErr w:type="gramEnd"/>
      <w:r w:rsidRPr="00A12DA6">
        <w:rPr>
          <w:rFonts w:ascii="CMR9" w:hAnsi="CMR9" w:cs="CMR9"/>
          <w:szCs w:val="18"/>
        </w:rPr>
        <w:t xml:space="preserve"> D-Bus [13] as a tool for </w:t>
      </w:r>
      <w:proofErr w:type="spellStart"/>
      <w:r w:rsidRPr="00A12DA6">
        <w:rPr>
          <w:rFonts w:ascii="CMR9" w:hAnsi="CMR9" w:cs="CMR9"/>
          <w:szCs w:val="18"/>
        </w:rPr>
        <w:t>interprocess</w:t>
      </w:r>
      <w:proofErr w:type="spellEnd"/>
      <w:r w:rsidRPr="00A12DA6">
        <w:rPr>
          <w:rFonts w:ascii="CMR9" w:hAnsi="CMR9" w:cs="CMR9"/>
          <w:szCs w:val="18"/>
        </w:rPr>
        <w:t xml:space="preserve"> communication</w:t>
      </w:r>
    </w:p>
    <w:p w14:paraId="27EC74A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(IPC). Java has </w:t>
      </w:r>
      <w:ins w:id="714" w:author="studytodayusa" w:date="2014-10-28T07:12:00Z">
        <w:r w:rsidR="007074BD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corresponding interface to use D-Bus as well,</w:t>
      </w:r>
    </w:p>
    <w:p w14:paraId="35442AF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therefore</w:t>
      </w:r>
      <w:proofErr w:type="gramEnd"/>
      <w:r w:rsidRPr="00A12DA6">
        <w:rPr>
          <w:rFonts w:ascii="CMR9" w:hAnsi="CMR9" w:cs="CMR9"/>
          <w:szCs w:val="18"/>
        </w:rPr>
        <w:t xml:space="preserve">, we should just choose projects which provide </w:t>
      </w:r>
      <w:ins w:id="715" w:author="studytodayusa" w:date="2014-10-28T07:12:00Z">
        <w:r w:rsidR="007074BD">
          <w:rPr>
            <w:rFonts w:ascii="CMR9" w:hAnsi="CMR9" w:cs="CMR9"/>
            <w:szCs w:val="18"/>
          </w:rPr>
          <w:t xml:space="preserve">the </w:t>
        </w:r>
      </w:ins>
      <w:proofErr w:type="spellStart"/>
      <w:r w:rsidRPr="00A12DA6">
        <w:rPr>
          <w:rFonts w:ascii="CMR9" w:hAnsi="CMR9" w:cs="CMR9"/>
          <w:szCs w:val="18"/>
        </w:rPr>
        <w:t>nec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13305E8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essary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functionality with </w:t>
      </w:r>
      <w:ins w:id="716" w:author="studytodayusa" w:date="2014-10-28T07:12:00Z">
        <w:r w:rsidR="007074BD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D-Bus interface. Fortunately, they</w:t>
      </w:r>
    </w:p>
    <w:p w14:paraId="41A842D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are</w:t>
      </w:r>
      <w:proofErr w:type="gramEnd"/>
      <w:r w:rsidRPr="00A12DA6">
        <w:rPr>
          <w:rFonts w:ascii="CMR9" w:hAnsi="CMR9" w:cs="CMR9"/>
          <w:szCs w:val="18"/>
        </w:rPr>
        <w:t xml:space="preserve"> present </w:t>
      </w:r>
      <w:del w:id="717" w:author="studytodayusa" w:date="2014-10-28T07:13:00Z">
        <w:r w:rsidRPr="00A12DA6" w:rsidDel="007074BD">
          <w:rPr>
            <w:rFonts w:ascii="CMR9" w:hAnsi="CMR9" w:cs="CMR9"/>
            <w:szCs w:val="18"/>
          </w:rPr>
          <w:delText>almost</w:delText>
        </w:r>
      </w:del>
      <w:r w:rsidRPr="00A12DA6">
        <w:rPr>
          <w:rFonts w:ascii="CMR9" w:hAnsi="CMR9" w:cs="CMR9"/>
          <w:szCs w:val="18"/>
        </w:rPr>
        <w:t xml:space="preserve"> for </w:t>
      </w:r>
      <w:ins w:id="718" w:author="studytodayusa" w:date="2014-10-28T07:13:00Z">
        <w:r w:rsidR="007074BD">
          <w:rPr>
            <w:rFonts w:ascii="CMR9" w:hAnsi="CMR9" w:cs="CMR9"/>
            <w:szCs w:val="18"/>
          </w:rPr>
          <w:t xml:space="preserve">almost </w:t>
        </w:r>
      </w:ins>
      <w:r w:rsidRPr="00A12DA6">
        <w:rPr>
          <w:rFonts w:ascii="CMR9" w:hAnsi="CMR9" w:cs="CMR9"/>
          <w:szCs w:val="18"/>
        </w:rPr>
        <w:t>all tasks:</w:t>
      </w:r>
    </w:p>
    <w:p w14:paraId="6F199A2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1. Network manager [25] for manipulating network con-</w:t>
      </w:r>
    </w:p>
    <w:p w14:paraId="443BDF2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nections</w:t>
      </w:r>
      <w:proofErr w:type="spellEnd"/>
      <w:proofErr w:type="gramEnd"/>
    </w:p>
    <w:p w14:paraId="47EBAC5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2. </w:t>
      </w:r>
      <w:proofErr w:type="spellStart"/>
      <w:r w:rsidRPr="00A12DA6">
        <w:rPr>
          <w:rFonts w:ascii="CMR9" w:hAnsi="CMR9" w:cs="CMR9"/>
          <w:szCs w:val="18"/>
        </w:rPr>
        <w:t>Udisks</w:t>
      </w:r>
      <w:proofErr w:type="spellEnd"/>
      <w:r w:rsidRPr="00A12DA6">
        <w:rPr>
          <w:rFonts w:ascii="CMR9" w:hAnsi="CMR9" w:cs="CMR9"/>
          <w:szCs w:val="18"/>
        </w:rPr>
        <w:t xml:space="preserve"> [26] for removable media management</w:t>
      </w:r>
    </w:p>
    <w:p w14:paraId="3740282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3. </w:t>
      </w:r>
      <w:proofErr w:type="spellStart"/>
      <w:r w:rsidRPr="00A12DA6">
        <w:rPr>
          <w:rFonts w:ascii="CMR9" w:hAnsi="CMR9" w:cs="CMR9"/>
          <w:szCs w:val="18"/>
        </w:rPr>
        <w:t>VoiceMan</w:t>
      </w:r>
      <w:proofErr w:type="spellEnd"/>
      <w:r w:rsidRPr="00A12DA6">
        <w:rPr>
          <w:rFonts w:ascii="CMR9" w:hAnsi="CMR9" w:cs="CMR9"/>
          <w:szCs w:val="18"/>
        </w:rPr>
        <w:t xml:space="preserve"> [17] for speech output</w:t>
      </w:r>
    </w:p>
    <w:p w14:paraId="33522F9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Network Manager and </w:t>
      </w:r>
      <w:proofErr w:type="spellStart"/>
      <w:r w:rsidRPr="00A12DA6">
        <w:rPr>
          <w:rFonts w:ascii="CMR9" w:hAnsi="CMR9" w:cs="CMR9"/>
          <w:szCs w:val="18"/>
        </w:rPr>
        <w:t>Udisks</w:t>
      </w:r>
      <w:proofErr w:type="spellEnd"/>
      <w:r w:rsidRPr="00A12DA6">
        <w:rPr>
          <w:rFonts w:ascii="CMR9" w:hAnsi="CMR9" w:cs="CMR9"/>
          <w:szCs w:val="18"/>
        </w:rPr>
        <w:t xml:space="preserve"> are well-known projects,</w:t>
      </w:r>
    </w:p>
    <w:p w14:paraId="72F9C87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speech</w:t>
      </w:r>
      <w:proofErr w:type="gramEnd"/>
      <w:r w:rsidRPr="00A12DA6">
        <w:rPr>
          <w:rFonts w:ascii="CMR9" w:hAnsi="CMR9" w:cs="CMR9"/>
          <w:szCs w:val="18"/>
        </w:rPr>
        <w:t xml:space="preserve"> server </w:t>
      </w:r>
      <w:proofErr w:type="spellStart"/>
      <w:r w:rsidRPr="00A12DA6">
        <w:rPr>
          <w:rFonts w:ascii="CMR9" w:hAnsi="CMR9" w:cs="CMR9"/>
          <w:szCs w:val="18"/>
        </w:rPr>
        <w:t>VoiceMan</w:t>
      </w:r>
      <w:proofErr w:type="spellEnd"/>
      <w:r w:rsidRPr="00A12DA6">
        <w:rPr>
          <w:rFonts w:ascii="CMR9" w:hAnsi="CMR9" w:cs="CMR9"/>
          <w:szCs w:val="18"/>
        </w:rPr>
        <w:t xml:space="preserve"> has been developed earlier as a part</w:t>
      </w:r>
    </w:p>
    <w:p w14:paraId="738C780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of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719" w:author="studytodayusa" w:date="2014-10-28T07:13:00Z">
        <w:r w:rsidR="007074BD">
          <w:rPr>
            <w:rFonts w:ascii="CMR9" w:hAnsi="CMR9" w:cs="CMR9"/>
            <w:szCs w:val="18"/>
          </w:rPr>
          <w:t xml:space="preserve">the </w:t>
        </w:r>
      </w:ins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project</w:t>
      </w:r>
      <w:ins w:id="720" w:author="studytodayusa" w:date="2014-10-28T07:13:00Z">
        <w:r w:rsidR="007074BD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but it is implemented as a system </w:t>
      </w:r>
      <w:proofErr w:type="spellStart"/>
      <w:r w:rsidRPr="00A12DA6">
        <w:rPr>
          <w:rFonts w:ascii="CMR9" w:hAnsi="CMR9" w:cs="CMR9"/>
          <w:szCs w:val="18"/>
        </w:rPr>
        <w:t>ser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6EE5E66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vice</w:t>
      </w:r>
      <w:proofErr w:type="gramEnd"/>
      <w:r w:rsidRPr="00A12DA6">
        <w:rPr>
          <w:rFonts w:ascii="CMR9" w:hAnsi="CMR9" w:cs="CMR9"/>
          <w:szCs w:val="18"/>
        </w:rPr>
        <w:t xml:space="preserve"> on C++. Currently </w:t>
      </w:r>
      <w:proofErr w:type="spellStart"/>
      <w:r w:rsidRPr="00A12DA6">
        <w:rPr>
          <w:rFonts w:ascii="CMR9" w:hAnsi="CMR9" w:cs="CMR9"/>
          <w:szCs w:val="18"/>
        </w:rPr>
        <w:t>VoiceMan</w:t>
      </w:r>
      <w:proofErr w:type="spellEnd"/>
      <w:r w:rsidRPr="00A12DA6">
        <w:rPr>
          <w:rFonts w:ascii="CMR9" w:hAnsi="CMR9" w:cs="CMR9"/>
          <w:szCs w:val="18"/>
        </w:rPr>
        <w:t xml:space="preserve"> takes </w:t>
      </w:r>
      <w:del w:id="721" w:author="studytodayusa" w:date="2014-10-28T07:13:00Z">
        <w:r w:rsidRPr="00A12DA6" w:rsidDel="007074BD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text to </w:t>
      </w:r>
      <w:proofErr w:type="spellStart"/>
      <w:r w:rsidRPr="00A12DA6">
        <w:rPr>
          <w:rFonts w:ascii="CMR9" w:hAnsi="CMR9" w:cs="CMR9"/>
          <w:szCs w:val="18"/>
        </w:rPr>
        <w:t>spea</w:t>
      </w:r>
      <w:ins w:id="722" w:author="studytodayusa" w:date="2014-10-28T07:14:00Z">
        <w:r w:rsidR="007074BD">
          <w:rPr>
            <w:rFonts w:ascii="CMR9" w:hAnsi="CMR9" w:cs="CMR9"/>
            <w:szCs w:val="18"/>
          </w:rPr>
          <w:t>ch</w:t>
        </w:r>
      </w:ins>
      <w:proofErr w:type="spellEnd"/>
      <w:del w:id="723" w:author="studytodayusa" w:date="2014-10-28T07:14:00Z">
        <w:r w:rsidRPr="00A12DA6" w:rsidDel="007074BD">
          <w:rPr>
            <w:rFonts w:ascii="CMR9" w:hAnsi="CMR9" w:cs="CMR9"/>
            <w:szCs w:val="18"/>
          </w:rPr>
          <w:delText>k</w:delText>
        </w:r>
      </w:del>
    </w:p>
    <w:p w14:paraId="04C413D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through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724" w:author="studytodayusa" w:date="2014-10-28T07:14:00Z">
        <w:r w:rsidR="007074BD">
          <w:rPr>
            <w:rFonts w:ascii="CMR9" w:hAnsi="CMR9" w:cs="CMR9"/>
            <w:szCs w:val="18"/>
          </w:rPr>
          <w:t xml:space="preserve">the </w:t>
        </w:r>
      </w:ins>
      <w:proofErr w:type="spellStart"/>
      <w:r w:rsidRPr="00A12DA6">
        <w:rPr>
          <w:rFonts w:ascii="CMR9" w:hAnsi="CMR9" w:cs="CMR9"/>
          <w:szCs w:val="18"/>
        </w:rPr>
        <w:t>inet</w:t>
      </w:r>
      <w:proofErr w:type="spellEnd"/>
      <w:r w:rsidRPr="00A12DA6">
        <w:rPr>
          <w:rFonts w:ascii="CMR9" w:hAnsi="CMR9" w:cs="CMR9"/>
          <w:szCs w:val="18"/>
        </w:rPr>
        <w:t xml:space="preserve"> socket, but it is just a temporary measure.</w:t>
      </w:r>
    </w:p>
    <w:p w14:paraId="713A220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A</w:t>
      </w:r>
      <w:ins w:id="725" w:author="studytodayusa" w:date="2014-10-28T07:14:00Z">
        <w:r w:rsidR="007074BD">
          <w:rPr>
            <w:rFonts w:ascii="CMR9" w:hAnsi="CMR9" w:cs="CMR9"/>
            <w:szCs w:val="18"/>
          </w:rPr>
          <w:t>n a</w:t>
        </w:r>
      </w:ins>
      <w:r w:rsidRPr="00A12DA6">
        <w:rPr>
          <w:rFonts w:ascii="CMR9" w:hAnsi="CMR9" w:cs="CMR9"/>
          <w:szCs w:val="18"/>
        </w:rPr>
        <w:t xml:space="preserve">ctively discussed idea of </w:t>
      </w:r>
      <w:ins w:id="726" w:author="studytodayusa" w:date="2014-10-28T07:14:00Z">
        <w:r w:rsidR="007074BD">
          <w:rPr>
            <w:rFonts w:ascii="CMR9" w:hAnsi="CMR9" w:cs="CMR9"/>
            <w:szCs w:val="18"/>
          </w:rPr>
          <w:t xml:space="preserve">the </w:t>
        </w:r>
      </w:ins>
      <w:proofErr w:type="spellStart"/>
      <w:r w:rsidRPr="00A12DA6">
        <w:rPr>
          <w:rFonts w:ascii="CMR9" w:hAnsi="CMR9" w:cs="CMR9"/>
          <w:szCs w:val="18"/>
        </w:rPr>
        <w:t>Systemd</w:t>
      </w:r>
      <w:proofErr w:type="spellEnd"/>
      <w:r w:rsidRPr="00A12DA6">
        <w:rPr>
          <w:rFonts w:ascii="CMR9" w:hAnsi="CMR9" w:cs="CMR9"/>
          <w:szCs w:val="18"/>
        </w:rPr>
        <w:t xml:space="preserve"> service [16] proposed</w:t>
      </w:r>
    </w:p>
    <w:p w14:paraId="5E3766B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by</w:t>
      </w:r>
      <w:proofErr w:type="gramEnd"/>
      <w:r w:rsidRPr="00A12DA6">
        <w:rPr>
          <w:rFonts w:ascii="CMR9" w:hAnsi="CMR9" w:cs="CMR9"/>
          <w:szCs w:val="18"/>
        </w:rPr>
        <w:t xml:space="preserve"> Lenard </w:t>
      </w:r>
      <w:proofErr w:type="spellStart"/>
      <w:r w:rsidRPr="00A12DA6">
        <w:rPr>
          <w:rFonts w:ascii="CMR9" w:hAnsi="CMR9" w:cs="CMR9"/>
          <w:szCs w:val="18"/>
        </w:rPr>
        <w:t>Poettering</w:t>
      </w:r>
      <w:proofErr w:type="spellEnd"/>
      <w:r w:rsidRPr="00A12DA6">
        <w:rPr>
          <w:rFonts w:ascii="CMR9" w:hAnsi="CMR9" w:cs="CMR9"/>
          <w:szCs w:val="18"/>
        </w:rPr>
        <w:t xml:space="preserve"> potentially could be nicely integrated</w:t>
      </w:r>
    </w:p>
    <w:p w14:paraId="0E6C591E" w14:textId="77777777" w:rsidR="008874CA" w:rsidRPr="00A12DA6" w:rsidRDefault="007074BD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ins w:id="727" w:author="studytodayusa" w:date="2014-10-28T07:14:00Z">
        <w:r>
          <w:rPr>
            <w:rFonts w:ascii="CMR9" w:hAnsi="CMR9" w:cs="CMR9"/>
            <w:szCs w:val="18"/>
          </w:rPr>
          <w:lastRenderedPageBreak/>
          <w:t>in</w:t>
        </w:r>
      </w:ins>
      <w:r w:rsidR="008874CA" w:rsidRPr="00A12DA6">
        <w:rPr>
          <w:rFonts w:ascii="CMR9" w:hAnsi="CMR9" w:cs="CMR9"/>
          <w:szCs w:val="18"/>
        </w:rPr>
        <w:t>to</w:t>
      </w:r>
      <w:proofErr w:type="gramEnd"/>
      <w:r w:rsidR="008874CA" w:rsidRPr="00A12DA6">
        <w:rPr>
          <w:rFonts w:ascii="CMR9" w:hAnsi="CMR9" w:cs="CMR9"/>
          <w:szCs w:val="18"/>
        </w:rPr>
        <w:t xml:space="preserve"> the system we are discussing. </w:t>
      </w:r>
      <w:ins w:id="728" w:author="studytodayusa" w:date="2014-10-28T07:15:00Z">
        <w:r>
          <w:rPr>
            <w:rFonts w:ascii="CMR9" w:hAnsi="CMR9" w:cs="CMR9"/>
            <w:szCs w:val="18"/>
          </w:rPr>
          <w:t>I</w:t>
        </w:r>
      </w:ins>
      <w:del w:id="729" w:author="studytodayusa" w:date="2014-10-28T07:15:00Z">
        <w:r w:rsidR="008874CA" w:rsidRPr="00A12DA6" w:rsidDel="007074BD">
          <w:rPr>
            <w:rFonts w:ascii="CMR9" w:hAnsi="CMR9" w:cs="CMR9"/>
            <w:szCs w:val="18"/>
          </w:rPr>
          <w:delText>The i</w:delText>
        </w:r>
      </w:del>
      <w:r w:rsidR="008874CA" w:rsidRPr="00A12DA6">
        <w:rPr>
          <w:rFonts w:ascii="CMR9" w:hAnsi="CMR9" w:cs="CMR9"/>
          <w:szCs w:val="18"/>
        </w:rPr>
        <w:t>nstallation on a hard</w:t>
      </w:r>
    </w:p>
    <w:p w14:paraId="6DA3972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drive</w:t>
      </w:r>
      <w:proofErr w:type="gramEnd"/>
      <w:r w:rsidRPr="00A12DA6">
        <w:rPr>
          <w:rFonts w:ascii="CMR9" w:hAnsi="CMR9" w:cs="CMR9"/>
          <w:szCs w:val="18"/>
        </w:rPr>
        <w:t xml:space="preserve"> can be performed by </w:t>
      </w:r>
      <w:ins w:id="730" w:author="studytodayusa" w:date="2014-10-28T07:15:00Z">
        <w:r w:rsidR="007074BD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blind person without any sighted</w:t>
      </w:r>
    </w:p>
    <w:p w14:paraId="37EBC44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help</w:t>
      </w:r>
      <w:proofErr w:type="gramEnd"/>
      <w:r w:rsidRPr="00A12DA6">
        <w:rPr>
          <w:rFonts w:ascii="CMR9" w:hAnsi="CMR9" w:cs="CMR9"/>
          <w:szCs w:val="18"/>
        </w:rPr>
        <w:t xml:space="preserve"> using </w:t>
      </w:r>
      <w:ins w:id="731" w:author="studytodayusa" w:date="2014-10-28T07:15:00Z">
        <w:r w:rsidR="007074BD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live system cloning technique [10] The main win-</w:t>
      </w:r>
    </w:p>
    <w:p w14:paraId="6AD4FE4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dow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of the Java environment is shown with X.org server [21]</w:t>
      </w:r>
    </w:p>
    <w:p w14:paraId="082ADB2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using</w:t>
      </w:r>
      <w:proofErr w:type="gramEnd"/>
      <w:r w:rsidRPr="00A12DA6">
        <w:rPr>
          <w:rFonts w:ascii="CMR9" w:hAnsi="CMR9" w:cs="CMR9"/>
          <w:szCs w:val="18"/>
        </w:rPr>
        <w:t xml:space="preserve"> a custom lightweight window manager.</w:t>
      </w:r>
    </w:p>
    <w:p w14:paraId="6F2560D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r w:rsidRPr="00A12DA6">
        <w:rPr>
          <w:rFonts w:ascii="CMR9" w:hAnsi="CMR9" w:cs="CMR9"/>
          <w:szCs w:val="18"/>
        </w:rPr>
        <w:t>If‘Luwrain</w:t>
      </w:r>
      <w:proofErr w:type="spellEnd"/>
      <w:r w:rsidRPr="00A12DA6">
        <w:rPr>
          <w:rFonts w:ascii="CMR9" w:hAnsi="CMR9" w:cs="CMR9"/>
          <w:szCs w:val="18"/>
        </w:rPr>
        <w:t xml:space="preserve"> is launched on Microsoft Windows these features</w:t>
      </w:r>
    </w:p>
    <w:p w14:paraId="08003E5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will</w:t>
      </w:r>
      <w:proofErr w:type="gramEnd"/>
      <w:r w:rsidRPr="00A12DA6">
        <w:rPr>
          <w:rFonts w:ascii="CMR9" w:hAnsi="CMR9" w:cs="CMR9"/>
          <w:szCs w:val="18"/>
        </w:rPr>
        <w:t xml:space="preserve"> be inaccessible or redirected to corresponding Windows</w:t>
      </w:r>
    </w:p>
    <w:p w14:paraId="0C6478B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components</w:t>
      </w:r>
      <w:proofErr w:type="gramEnd"/>
      <w:r w:rsidRPr="00A12DA6">
        <w:rPr>
          <w:rFonts w:ascii="CMR9" w:hAnsi="CMR9" w:cs="CMR9"/>
          <w:szCs w:val="18"/>
        </w:rPr>
        <w:t>.</w:t>
      </w:r>
    </w:p>
    <w:p w14:paraId="057871B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 xml:space="preserve">4. </w:t>
      </w:r>
      <w:commentRangeStart w:id="732"/>
      <w:del w:id="733" w:author="studytodayusa" w:date="2014-10-28T07:18:00Z">
        <w:r w:rsidRPr="00A12DA6" w:rsidDel="0047228B">
          <w:rPr>
            <w:rFonts w:ascii="Times New Roman" w:hAnsi="Times New Roman" w:cs="Times New Roman"/>
            <w:b/>
            <w:bCs/>
            <w:sz w:val="32"/>
            <w:szCs w:val="24"/>
          </w:rPr>
          <w:delText>OBTAINED EXPERIENCE AND TESTING</w:delText>
        </w:r>
      </w:del>
      <w:ins w:id="734" w:author="studytodayusa" w:date="2014-10-28T07:18:00Z">
        <w:r w:rsidR="0047228B">
          <w:rPr>
            <w:rFonts w:ascii="Times New Roman" w:hAnsi="Times New Roman" w:cs="Times New Roman"/>
            <w:b/>
            <w:bCs/>
            <w:sz w:val="32"/>
            <w:szCs w:val="24"/>
          </w:rPr>
          <w:t>TESTIING AND RESULTS</w:t>
        </w:r>
        <w:commentRangeEnd w:id="732"/>
        <w:r w:rsidR="0047228B">
          <w:rPr>
            <w:rStyle w:val="CommentReference"/>
          </w:rPr>
          <w:commentReference w:id="732"/>
        </w:r>
      </w:ins>
    </w:p>
    <w:p w14:paraId="78AEE31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The experience we already have consists of two parts:</w:t>
      </w:r>
    </w:p>
    <w:p w14:paraId="684A4430" w14:textId="77777777" w:rsidR="008874CA" w:rsidRPr="00A12DA6" w:rsidRDefault="0047228B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ins w:id="735" w:author="studytodayusa" w:date="2014-10-28T07:19:00Z">
        <w:r>
          <w:rPr>
            <w:rFonts w:ascii="CMR9" w:hAnsi="CMR9" w:cs="CMR9"/>
            <w:szCs w:val="18"/>
          </w:rPr>
          <w:t>a</w:t>
        </w:r>
        <w:proofErr w:type="gramEnd"/>
        <w:r>
          <w:rPr>
            <w:rFonts w:ascii="CMR9" w:hAnsi="CMR9" w:cs="CMR9"/>
            <w:szCs w:val="18"/>
          </w:rPr>
          <w:t xml:space="preserve"> </w:t>
        </w:r>
      </w:ins>
      <w:r w:rsidR="008874CA" w:rsidRPr="00A12DA6">
        <w:rPr>
          <w:rFonts w:ascii="CMR9" w:hAnsi="CMR9" w:cs="CMR9"/>
          <w:szCs w:val="18"/>
        </w:rPr>
        <w:t xml:space="preserve">general conception </w:t>
      </w:r>
      <w:ins w:id="736" w:author="studytodayusa" w:date="2014-10-28T07:19:00Z">
        <w:r>
          <w:rPr>
            <w:rFonts w:ascii="CMR9" w:hAnsi="CMR9" w:cs="CMR9"/>
            <w:szCs w:val="18"/>
          </w:rPr>
          <w:t xml:space="preserve">of </w:t>
        </w:r>
      </w:ins>
      <w:r w:rsidR="008874CA" w:rsidRPr="00A12DA6">
        <w:rPr>
          <w:rFonts w:ascii="CMR9" w:hAnsi="CMR9" w:cs="CMR9"/>
          <w:szCs w:val="18"/>
        </w:rPr>
        <w:t xml:space="preserve">testing done </w:t>
      </w:r>
      <w:del w:id="737" w:author="studytodayusa" w:date="2014-10-28T07:19:00Z">
        <w:r w:rsidR="008874CA" w:rsidRPr="00A12DA6" w:rsidDel="0047228B">
          <w:rPr>
            <w:rFonts w:ascii="CMR9" w:hAnsi="CMR9" w:cs="CMR9"/>
            <w:szCs w:val="18"/>
          </w:rPr>
          <w:delText xml:space="preserve">with </w:delText>
        </w:r>
      </w:del>
      <w:ins w:id="738" w:author="studytodayusa" w:date="2014-10-28T07:19:00Z">
        <w:r>
          <w:rPr>
            <w:rFonts w:ascii="CMR9" w:hAnsi="CMR9" w:cs="CMR9"/>
            <w:szCs w:val="18"/>
          </w:rPr>
          <w:t>in the</w:t>
        </w:r>
        <w:r w:rsidRPr="00A12DA6">
          <w:rPr>
            <w:rFonts w:ascii="CMR9" w:hAnsi="CMR9" w:cs="CMR9"/>
            <w:szCs w:val="18"/>
          </w:rPr>
          <w:t xml:space="preserve"> </w:t>
        </w:r>
      </w:ins>
      <w:proofErr w:type="spellStart"/>
      <w:r w:rsidR="008874CA" w:rsidRPr="00A12DA6">
        <w:rPr>
          <w:rFonts w:ascii="CMR9" w:hAnsi="CMR9" w:cs="CMR9"/>
          <w:szCs w:val="18"/>
        </w:rPr>
        <w:t>Emacspeak</w:t>
      </w:r>
      <w:proofErr w:type="spellEnd"/>
      <w:r w:rsidR="008874CA" w:rsidRPr="00A12DA6">
        <w:rPr>
          <w:rFonts w:ascii="CMR9" w:hAnsi="CMR9" w:cs="CMR9"/>
          <w:szCs w:val="18"/>
        </w:rPr>
        <w:t xml:space="preserve"> environ-</w:t>
      </w:r>
    </w:p>
    <w:p w14:paraId="0426E20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ment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and </w:t>
      </w:r>
      <w:del w:id="739" w:author="studytodayusa" w:date="2014-10-28T07:19:00Z">
        <w:r w:rsidRPr="00A12DA6" w:rsidDel="0047228B">
          <w:rPr>
            <w:rFonts w:ascii="CMR9" w:hAnsi="CMR9" w:cs="CMR9"/>
            <w:szCs w:val="18"/>
          </w:rPr>
          <w:delText xml:space="preserve">the </w:delText>
        </w:r>
      </w:del>
      <w:r w:rsidRPr="00A12DA6">
        <w:rPr>
          <w:rFonts w:ascii="CMR9" w:hAnsi="CMR9" w:cs="CMR9"/>
          <w:szCs w:val="18"/>
        </w:rPr>
        <w:t xml:space="preserve">user feedback collected on </w:t>
      </w:r>
      <w:ins w:id="740" w:author="studytodayusa" w:date="2014-10-28T07:19:00Z">
        <w:r w:rsidR="0047228B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publication of </w:t>
      </w:r>
      <w:ins w:id="741" w:author="studytodayusa" w:date="2014-10-28T07:19:00Z">
        <w:r w:rsidR="0047228B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first</w:t>
      </w:r>
    </w:p>
    <w:p w14:paraId="62BA9C7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prototype.</w:t>
      </w:r>
    </w:p>
    <w:p w14:paraId="2C1113E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Using </w:t>
      </w:r>
      <w:ins w:id="742" w:author="studytodayusa" w:date="2014-10-28T07:19:00Z">
        <w:r w:rsidR="0047228B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proposed conception as it was implemented in </w:t>
      </w:r>
      <w:proofErr w:type="spellStart"/>
      <w:r w:rsidRPr="00A12DA6">
        <w:rPr>
          <w:rFonts w:ascii="CMR9" w:hAnsi="CMR9" w:cs="CMR9"/>
          <w:szCs w:val="18"/>
        </w:rPr>
        <w:t>Emac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2634CE1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speak</w:t>
      </w:r>
      <w:proofErr w:type="gramEnd"/>
      <w:r w:rsidRPr="00A12DA6">
        <w:rPr>
          <w:rFonts w:ascii="CMR9" w:hAnsi="CMR9" w:cs="CMR9"/>
          <w:szCs w:val="18"/>
        </w:rPr>
        <w:t xml:space="preserve"> was really successful (the author of this paper </w:t>
      </w:r>
      <w:proofErr w:type="spellStart"/>
      <w:r w:rsidRPr="00A12DA6">
        <w:rPr>
          <w:rFonts w:ascii="CMR9" w:hAnsi="CMR9" w:cs="CMR9"/>
          <w:szCs w:val="18"/>
        </w:rPr>
        <w:t>suc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52D263E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cessfully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graduated </w:t>
      </w:r>
      <w:del w:id="743" w:author="studytodayusa" w:date="2014-10-28T07:20:00Z">
        <w:r w:rsidRPr="00A12DA6" w:rsidDel="0049490A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university and has done his Ph.D.</w:t>
      </w:r>
    </w:p>
    <w:p w14:paraId="6C4E725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thesis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744" w:author="studytodayusa" w:date="2014-10-28T07:20:00Z">
        <w:r w:rsidRPr="00A12DA6" w:rsidDel="0049490A">
          <w:rPr>
            <w:rFonts w:ascii="CMR9" w:hAnsi="CMR9" w:cs="CMR9"/>
            <w:szCs w:val="18"/>
          </w:rPr>
          <w:delText>having the machine with</w:delText>
        </w:r>
      </w:del>
      <w:ins w:id="745" w:author="studytodayusa" w:date="2014-10-28T07:20:00Z">
        <w:r w:rsidR="0049490A">
          <w:rPr>
            <w:rFonts w:ascii="CMR9" w:hAnsi="CMR9" w:cs="CMR9"/>
            <w:szCs w:val="18"/>
          </w:rPr>
          <w:t>using</w:t>
        </w:r>
      </w:ins>
      <w:r w:rsidRPr="00A12DA6">
        <w:rPr>
          <w:rFonts w:ascii="CMR9" w:hAnsi="CMR9" w:cs="CMR9"/>
          <w:szCs w:val="18"/>
        </w:rPr>
        <w:t xml:space="preserve"> it</w:t>
      </w:r>
      <w:ins w:id="746" w:author="studytodayusa" w:date="2014-10-28T07:20:00Z">
        <w:r w:rsidR="0049490A">
          <w:rPr>
            <w:rFonts w:ascii="CMR9" w:hAnsi="CMR9" w:cs="CMR9"/>
            <w:szCs w:val="18"/>
          </w:rPr>
          <w:t xml:space="preserve"> on a machine</w:t>
        </w:r>
      </w:ins>
      <w:r w:rsidRPr="00A12DA6">
        <w:rPr>
          <w:rFonts w:ascii="CMR9" w:hAnsi="CMR9" w:cs="CMR9"/>
          <w:szCs w:val="18"/>
        </w:rPr>
        <w:t xml:space="preserve">). The </w:t>
      </w:r>
      <w:del w:id="747" w:author="studytodayusa" w:date="2014-10-28T07:20:00Z">
        <w:r w:rsidRPr="00A12DA6" w:rsidDel="0049490A">
          <w:rPr>
            <w:rFonts w:ascii="CMR9" w:hAnsi="CMR9" w:cs="CMR9"/>
            <w:szCs w:val="18"/>
          </w:rPr>
          <w:delText>speed of work</w:delText>
        </w:r>
      </w:del>
      <w:ins w:id="748" w:author="studytodayusa" w:date="2014-10-28T07:20:00Z">
        <w:r w:rsidR="0049490A">
          <w:rPr>
            <w:rFonts w:ascii="CMR9" w:hAnsi="CMR9" w:cs="CMR9"/>
            <w:szCs w:val="18"/>
          </w:rPr>
          <w:t>efficiency</w:t>
        </w:r>
      </w:ins>
      <w:r w:rsidRPr="00A12DA6">
        <w:rPr>
          <w:rFonts w:ascii="CMR9" w:hAnsi="CMR9" w:cs="CMR9"/>
          <w:szCs w:val="18"/>
        </w:rPr>
        <w:t xml:space="preserve"> is re-</w:t>
      </w:r>
    </w:p>
    <w:p w14:paraId="1884ADD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ally</w:t>
      </w:r>
      <w:proofErr w:type="gramEnd"/>
      <w:r w:rsidRPr="00A12DA6">
        <w:rPr>
          <w:rFonts w:ascii="CMR9" w:hAnsi="CMR9" w:cs="CMR9"/>
          <w:szCs w:val="18"/>
        </w:rPr>
        <w:t xml:space="preserve"> high and </w:t>
      </w:r>
      <w:ins w:id="749" w:author="studytodayusa" w:date="2014-10-28T07:21:00Z">
        <w:r w:rsidR="0049490A">
          <w:rPr>
            <w:rFonts w:ascii="CMR9" w:hAnsi="CMR9" w:cs="CMR9"/>
            <w:szCs w:val="18"/>
          </w:rPr>
          <w:t xml:space="preserve">handles some </w:t>
        </w:r>
      </w:ins>
      <w:del w:id="750" w:author="studytodayusa" w:date="2014-10-28T07:21:00Z">
        <w:r w:rsidRPr="00A12DA6" w:rsidDel="0049490A">
          <w:rPr>
            <w:rFonts w:ascii="CMR9" w:hAnsi="CMR9" w:cs="CMR9"/>
            <w:szCs w:val="18"/>
          </w:rPr>
          <w:delText>some</w:delText>
        </w:r>
      </w:del>
      <w:r w:rsidRPr="00A12DA6">
        <w:rPr>
          <w:rFonts w:ascii="CMR9" w:hAnsi="CMR9" w:cs="CMR9"/>
          <w:szCs w:val="18"/>
        </w:rPr>
        <w:t xml:space="preserve"> tricky operations, like </w:t>
      </w:r>
      <w:del w:id="751" w:author="studytodayusa" w:date="2014-10-28T07:21:00Z">
        <w:r w:rsidRPr="00A12DA6" w:rsidDel="0049490A">
          <w:rPr>
            <w:rFonts w:ascii="CMR9" w:hAnsi="CMR9" w:cs="CMR9"/>
            <w:szCs w:val="18"/>
          </w:rPr>
          <w:delText xml:space="preserve">the </w:delText>
        </w:r>
      </w:del>
      <w:ins w:id="752" w:author="studytodayusa" w:date="2014-10-28T07:21:00Z">
        <w:r w:rsidR="0049490A">
          <w:rPr>
            <w:rFonts w:ascii="CMR9" w:hAnsi="CMR9" w:cs="CMR9"/>
            <w:szCs w:val="18"/>
          </w:rPr>
          <w:t>an</w:t>
        </w:r>
        <w:r w:rsidR="0049490A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installation</w:t>
      </w:r>
    </w:p>
    <w:p w14:paraId="350E33A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without</w:t>
      </w:r>
      <w:proofErr w:type="gramEnd"/>
      <w:r w:rsidRPr="00A12DA6">
        <w:rPr>
          <w:rFonts w:ascii="CMR9" w:hAnsi="CMR9" w:cs="CMR9"/>
          <w:szCs w:val="18"/>
        </w:rPr>
        <w:t xml:space="preserve"> sighted help</w:t>
      </w:r>
      <w:del w:id="753" w:author="studytodayusa" w:date="2014-10-28T07:22:00Z">
        <w:r w:rsidRPr="00A12DA6" w:rsidDel="0049490A">
          <w:rPr>
            <w:rFonts w:ascii="CMR9" w:hAnsi="CMR9" w:cs="CMR9"/>
            <w:szCs w:val="18"/>
          </w:rPr>
          <w:delText>, can be achieved</w:delText>
        </w:r>
      </w:del>
      <w:r w:rsidRPr="00A12DA6">
        <w:rPr>
          <w:rFonts w:ascii="CMR9" w:hAnsi="CMR9" w:cs="CMR9"/>
          <w:szCs w:val="18"/>
        </w:rPr>
        <w:t xml:space="preserve">. </w:t>
      </w:r>
      <w:ins w:id="754" w:author="studytodayusa" w:date="2014-10-28T07:22:00Z">
        <w:r w:rsidR="0049490A">
          <w:rPr>
            <w:rFonts w:ascii="CMR9" w:hAnsi="CMR9" w:cs="CMR9"/>
            <w:szCs w:val="18"/>
          </w:rPr>
          <w:t xml:space="preserve">In </w:t>
        </w:r>
        <w:proofErr w:type="spellStart"/>
        <w:r w:rsidR="0049490A">
          <w:rPr>
            <w:rFonts w:ascii="CMR9" w:hAnsi="CMR9" w:cs="CMR9"/>
            <w:szCs w:val="18"/>
          </w:rPr>
          <w:t>the</w:t>
        </w:r>
      </w:ins>
      <w:del w:id="755" w:author="studytodayusa" w:date="2014-10-28T07:22:00Z">
        <w:r w:rsidRPr="00A12DA6" w:rsidDel="0049490A">
          <w:rPr>
            <w:rFonts w:ascii="CMR9" w:hAnsi="CMR9" w:cs="CMR9"/>
            <w:szCs w:val="18"/>
          </w:rPr>
          <w:delText>M</w:delText>
        </w:r>
      </w:del>
      <w:ins w:id="756" w:author="studytodayusa" w:date="2014-10-28T07:22:00Z">
        <w:r w:rsidR="0049490A">
          <w:rPr>
            <w:rFonts w:ascii="CMR9" w:hAnsi="CMR9" w:cs="CMR9"/>
            <w:szCs w:val="18"/>
          </w:rPr>
          <w:t>m</w:t>
        </w:r>
      </w:ins>
      <w:r w:rsidRPr="00A12DA6">
        <w:rPr>
          <w:rFonts w:ascii="CMR9" w:hAnsi="CMR9" w:cs="CMR9"/>
          <w:szCs w:val="18"/>
        </w:rPr>
        <w:t>eantime</w:t>
      </w:r>
      <w:proofErr w:type="spellEnd"/>
      <w:r w:rsidRPr="00A12DA6">
        <w:rPr>
          <w:rFonts w:ascii="CMR9" w:hAnsi="CMR9" w:cs="CMR9"/>
          <w:szCs w:val="18"/>
        </w:rPr>
        <w:t>, it is still</w:t>
      </w:r>
    </w:p>
    <w:p w14:paraId="7CDF5A2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difficult</w:t>
      </w:r>
      <w:proofErr w:type="gramEnd"/>
      <w:r w:rsidRPr="00A12DA6">
        <w:rPr>
          <w:rFonts w:ascii="CMR9" w:hAnsi="CMR9" w:cs="CMR9"/>
          <w:szCs w:val="18"/>
        </w:rPr>
        <w:t xml:space="preserve"> to </w:t>
      </w:r>
      <w:del w:id="757" w:author="studytodayusa" w:date="2014-10-28T07:22:00Z">
        <w:r w:rsidRPr="00A12DA6" w:rsidDel="0049490A">
          <w:rPr>
            <w:rFonts w:ascii="CMR9" w:hAnsi="CMR9" w:cs="CMR9"/>
            <w:szCs w:val="18"/>
          </w:rPr>
          <w:delText xml:space="preserve">spread </w:delText>
        </w:r>
      </w:del>
      <w:ins w:id="758" w:author="studytodayusa" w:date="2014-10-28T07:22:00Z">
        <w:r w:rsidR="0049490A">
          <w:rPr>
            <w:rFonts w:ascii="CMR9" w:hAnsi="CMR9" w:cs="CMR9"/>
            <w:szCs w:val="18"/>
          </w:rPr>
          <w:t>share</w:t>
        </w:r>
        <w:r w:rsidR="0049490A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this experience </w:t>
      </w:r>
      <w:del w:id="759" w:author="studytodayusa" w:date="2014-10-28T07:22:00Z">
        <w:r w:rsidRPr="00A12DA6" w:rsidDel="0049490A">
          <w:rPr>
            <w:rFonts w:ascii="CMR9" w:hAnsi="CMR9" w:cs="CMR9"/>
            <w:szCs w:val="18"/>
          </w:rPr>
          <w:delText xml:space="preserve">over </w:delText>
        </w:r>
      </w:del>
      <w:ins w:id="760" w:author="studytodayusa" w:date="2014-10-28T07:22:00Z">
        <w:r w:rsidR="0049490A">
          <w:rPr>
            <w:rFonts w:ascii="CMR9" w:hAnsi="CMR9" w:cs="CMR9"/>
            <w:szCs w:val="18"/>
          </w:rPr>
          <w:t>with</w:t>
        </w:r>
        <w:r w:rsidR="0049490A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other people because</w:t>
      </w:r>
    </w:p>
    <w:p w14:paraId="1F91E8D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using</w:t>
      </w:r>
      <w:proofErr w:type="gramEnd"/>
      <w:r w:rsidRPr="00A12DA6">
        <w:rPr>
          <w:rFonts w:ascii="CMR9" w:hAnsi="CMR9" w:cs="CMR9"/>
          <w:szCs w:val="18"/>
        </w:rPr>
        <w:t xml:space="preserve"> GNU </w:t>
      </w:r>
      <w:proofErr w:type="spellStart"/>
      <w:r w:rsidRPr="00A12DA6">
        <w:rPr>
          <w:rFonts w:ascii="CMR9" w:hAnsi="CMR9" w:cs="CMR9"/>
          <w:szCs w:val="18"/>
        </w:rPr>
        <w:t>Emacs</w:t>
      </w:r>
      <w:proofErr w:type="spellEnd"/>
      <w:r w:rsidRPr="00A12DA6">
        <w:rPr>
          <w:rFonts w:ascii="CMR9" w:hAnsi="CMR9" w:cs="CMR9"/>
          <w:szCs w:val="18"/>
        </w:rPr>
        <w:t xml:space="preserve"> and </w:t>
      </w:r>
      <w:proofErr w:type="spellStart"/>
      <w:r w:rsidRPr="00A12DA6">
        <w:rPr>
          <w:rFonts w:ascii="CMR9" w:hAnsi="CMR9" w:cs="CMR9"/>
          <w:szCs w:val="18"/>
        </w:rPr>
        <w:t>Emacspeak</w:t>
      </w:r>
      <w:proofErr w:type="spellEnd"/>
      <w:r w:rsidRPr="00A12DA6">
        <w:rPr>
          <w:rFonts w:ascii="CMR9" w:hAnsi="CMR9" w:cs="CMR9"/>
          <w:szCs w:val="18"/>
        </w:rPr>
        <w:t xml:space="preserve"> requires a lot of </w:t>
      </w:r>
      <w:proofErr w:type="spellStart"/>
      <w:r w:rsidRPr="00A12DA6">
        <w:rPr>
          <w:rFonts w:ascii="CMR9" w:hAnsi="CMR9" w:cs="CMR9"/>
          <w:szCs w:val="18"/>
        </w:rPr>
        <w:t>techni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3B9DC71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cal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knowledge. Some design problems of GNU </w:t>
      </w:r>
      <w:proofErr w:type="spellStart"/>
      <w:r w:rsidRPr="00A12DA6">
        <w:rPr>
          <w:rFonts w:ascii="CMR9" w:hAnsi="CMR9" w:cs="CMR9"/>
          <w:szCs w:val="18"/>
        </w:rPr>
        <w:t>Emacs</w:t>
      </w:r>
      <w:proofErr w:type="spellEnd"/>
      <w:r w:rsidRPr="00A12DA6">
        <w:rPr>
          <w:rFonts w:ascii="CMR9" w:hAnsi="CMR9" w:cs="CMR9"/>
          <w:szCs w:val="18"/>
        </w:rPr>
        <w:t xml:space="preserve"> (e. g</w:t>
      </w:r>
      <w:proofErr w:type="gramStart"/>
      <w:r w:rsidRPr="00A12DA6">
        <w:rPr>
          <w:rFonts w:ascii="CMR9" w:hAnsi="CMR9" w:cs="CMR9"/>
          <w:szCs w:val="18"/>
        </w:rPr>
        <w:t>.,</w:t>
      </w:r>
      <w:proofErr w:type="gramEnd"/>
    </w:p>
    <w:p w14:paraId="2EEB681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absence</w:t>
      </w:r>
      <w:proofErr w:type="gramEnd"/>
      <w:r w:rsidRPr="00A12DA6">
        <w:rPr>
          <w:rFonts w:ascii="CMR9" w:hAnsi="CMR9" w:cs="CMR9"/>
          <w:szCs w:val="18"/>
        </w:rPr>
        <w:t xml:space="preserve"> of </w:t>
      </w:r>
      <w:ins w:id="761" w:author="studytodayusa" w:date="2014-10-28T07:23:00Z">
        <w:r w:rsidR="0049490A">
          <w:rPr>
            <w:rFonts w:ascii="CMR9" w:hAnsi="CMR9" w:cs="CMR9"/>
            <w:szCs w:val="18"/>
          </w:rPr>
          <w:t>an</w:t>
        </w:r>
      </w:ins>
      <w:del w:id="762" w:author="studytodayusa" w:date="2014-10-28T07:23:00Z">
        <w:r w:rsidRPr="00A12DA6" w:rsidDel="0049490A">
          <w:rPr>
            <w:rFonts w:ascii="CMR9" w:hAnsi="CMR9" w:cs="CMR9"/>
            <w:szCs w:val="18"/>
          </w:rPr>
          <w:delText>such entity as</w:delText>
        </w:r>
      </w:del>
      <w:r w:rsidRPr="00A12DA6">
        <w:rPr>
          <w:rFonts w:ascii="CMR9" w:hAnsi="CMR9" w:cs="CMR9"/>
          <w:szCs w:val="18"/>
        </w:rPr>
        <w:t xml:space="preserve"> application</w:t>
      </w:r>
      <w:del w:id="763" w:author="studytodayusa" w:date="2014-10-28T07:23:00Z">
        <w:r w:rsidRPr="00A12DA6" w:rsidDel="0049490A">
          <w:rPr>
            <w:rFonts w:ascii="CMR9" w:hAnsi="CMR9" w:cs="CMR9"/>
            <w:szCs w:val="18"/>
          </w:rPr>
          <w:delText xml:space="preserve"> at all</w:delText>
        </w:r>
      </w:del>
      <w:r w:rsidRPr="00A12DA6">
        <w:rPr>
          <w:rFonts w:ascii="CMR9" w:hAnsi="CMR9" w:cs="CMR9"/>
          <w:szCs w:val="18"/>
        </w:rPr>
        <w:t xml:space="preserve">) don’t allow </w:t>
      </w:r>
      <w:ins w:id="764" w:author="studytodayusa" w:date="2014-10-28T07:23:00Z">
        <w:r w:rsidR="0049490A">
          <w:rPr>
            <w:rFonts w:ascii="CMR9" w:hAnsi="CMR9" w:cs="CMR9"/>
            <w:szCs w:val="18"/>
          </w:rPr>
          <w:t xml:space="preserve">us to </w:t>
        </w:r>
      </w:ins>
      <w:r w:rsidRPr="00A12DA6">
        <w:rPr>
          <w:rFonts w:ascii="CMR9" w:hAnsi="CMR9" w:cs="CMR9"/>
          <w:szCs w:val="18"/>
        </w:rPr>
        <w:t>con-</w:t>
      </w:r>
    </w:p>
    <w:p w14:paraId="18041C2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sider</w:t>
      </w:r>
      <w:proofErr w:type="gramEnd"/>
      <w:r w:rsidRPr="00A12DA6">
        <w:rPr>
          <w:rFonts w:ascii="CMR9" w:hAnsi="CMR9" w:cs="CMR9"/>
          <w:szCs w:val="18"/>
        </w:rPr>
        <w:t xml:space="preserve"> it as a platform satisfying modern trends for popular</w:t>
      </w:r>
    </w:p>
    <w:p w14:paraId="70B9FFE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products</w:t>
      </w:r>
      <w:proofErr w:type="gramEnd"/>
      <w:r w:rsidRPr="00A12DA6">
        <w:rPr>
          <w:rFonts w:ascii="CMR9" w:hAnsi="CMR9" w:cs="CMR9"/>
          <w:szCs w:val="18"/>
        </w:rPr>
        <w:t>.</w:t>
      </w:r>
    </w:p>
    <w:p w14:paraId="2A9B300A" w14:textId="77777777" w:rsidR="008874CA" w:rsidRPr="00A12DA6" w:rsidRDefault="0049490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ins w:id="765" w:author="studytodayusa" w:date="2014-10-28T07:23:00Z">
        <w:r>
          <w:rPr>
            <w:rFonts w:ascii="CMR9" w:hAnsi="CMR9" w:cs="CMR9"/>
            <w:szCs w:val="18"/>
          </w:rPr>
          <w:t>The f</w:t>
        </w:r>
      </w:ins>
      <w:del w:id="766" w:author="studytodayusa" w:date="2014-10-28T07:23:00Z">
        <w:r w:rsidR="008874CA" w:rsidRPr="00A12DA6" w:rsidDel="0049490A">
          <w:rPr>
            <w:rFonts w:ascii="CMR9" w:hAnsi="CMR9" w:cs="CMR9"/>
            <w:szCs w:val="18"/>
          </w:rPr>
          <w:delText>F</w:delText>
        </w:r>
      </w:del>
      <w:r w:rsidR="008874CA" w:rsidRPr="00A12DA6">
        <w:rPr>
          <w:rFonts w:ascii="CMR9" w:hAnsi="CMR9" w:cs="CMR9"/>
          <w:szCs w:val="18"/>
        </w:rPr>
        <w:t xml:space="preserve">irst </w:t>
      </w:r>
      <w:proofErr w:type="spellStart"/>
      <w:r w:rsidR="008874CA" w:rsidRPr="00A12DA6">
        <w:rPr>
          <w:rFonts w:ascii="CMR9" w:hAnsi="CMR9" w:cs="CMR9"/>
          <w:szCs w:val="18"/>
        </w:rPr>
        <w:t>Luwrain</w:t>
      </w:r>
      <w:proofErr w:type="spellEnd"/>
      <w:r w:rsidR="008874CA" w:rsidRPr="00A12DA6">
        <w:rPr>
          <w:rFonts w:ascii="CMR9" w:hAnsi="CMR9" w:cs="CMR9"/>
          <w:szCs w:val="18"/>
        </w:rPr>
        <w:t xml:space="preserve"> prototype published in the form of </w:t>
      </w:r>
      <w:ins w:id="767" w:author="studytodayusa" w:date="2014-10-28T07:24:00Z">
        <w:r>
          <w:rPr>
            <w:rFonts w:ascii="CMR9" w:hAnsi="CMR9" w:cs="CMR9"/>
            <w:szCs w:val="18"/>
          </w:rPr>
          <w:t xml:space="preserve">a </w:t>
        </w:r>
      </w:ins>
      <w:r w:rsidR="008874CA" w:rsidRPr="00A12DA6">
        <w:rPr>
          <w:rFonts w:ascii="CMR9" w:hAnsi="CMR9" w:cs="CMR9"/>
          <w:szCs w:val="18"/>
        </w:rPr>
        <w:t>bootable</w:t>
      </w:r>
    </w:p>
    <w:p w14:paraId="1E8EB17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ISO-image </w:t>
      </w:r>
      <w:del w:id="768" w:author="studytodayusa" w:date="2014-10-28T07:24:00Z">
        <w:r w:rsidRPr="00A12DA6" w:rsidDel="0049490A">
          <w:rPr>
            <w:rFonts w:ascii="CMR9" w:hAnsi="CMR9" w:cs="CMR9"/>
            <w:szCs w:val="18"/>
          </w:rPr>
          <w:delText xml:space="preserve">has been </w:delText>
        </w:r>
      </w:del>
      <w:ins w:id="769" w:author="studytodayusa" w:date="2014-10-28T07:24:00Z">
        <w:r w:rsidR="0049490A">
          <w:rPr>
            <w:rFonts w:ascii="CMR9" w:hAnsi="CMR9" w:cs="CMR9"/>
            <w:szCs w:val="18"/>
          </w:rPr>
          <w:t xml:space="preserve">was </w:t>
        </w:r>
      </w:ins>
      <w:r w:rsidRPr="00A12DA6">
        <w:rPr>
          <w:rFonts w:ascii="CMR9" w:hAnsi="CMR9" w:cs="CMR9"/>
          <w:szCs w:val="18"/>
        </w:rPr>
        <w:t xml:space="preserve">presented on March 1st, 2014. </w:t>
      </w:r>
      <w:ins w:id="770" w:author="studytodayusa" w:date="2014-10-28T07:24:00Z">
        <w:r w:rsidR="0049490A">
          <w:rPr>
            <w:rFonts w:ascii="CMR9" w:hAnsi="CMR9" w:cs="CMR9"/>
            <w:szCs w:val="18"/>
          </w:rPr>
          <w:t>F</w:t>
        </w:r>
      </w:ins>
      <w:del w:id="771" w:author="studytodayusa" w:date="2014-10-28T07:24:00Z">
        <w:r w:rsidRPr="00A12DA6" w:rsidDel="0049490A">
          <w:rPr>
            <w:rFonts w:ascii="CMR9" w:hAnsi="CMR9" w:cs="CMR9"/>
            <w:szCs w:val="18"/>
          </w:rPr>
          <w:delText>The f</w:delText>
        </w:r>
      </w:del>
      <w:r w:rsidRPr="00A12DA6">
        <w:rPr>
          <w:rFonts w:ascii="CMR9" w:hAnsi="CMR9" w:cs="CMR9"/>
          <w:szCs w:val="18"/>
        </w:rPr>
        <w:t>eed-</w:t>
      </w:r>
    </w:p>
    <w:p w14:paraId="633C220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back</w:t>
      </w:r>
      <w:proofErr w:type="gramEnd"/>
      <w:r w:rsidRPr="00A12DA6">
        <w:rPr>
          <w:rFonts w:ascii="CMR9" w:hAnsi="CMR9" w:cs="CMR9"/>
          <w:szCs w:val="18"/>
        </w:rPr>
        <w:t xml:space="preserve"> was obtained from two categories of users: from new-</w:t>
      </w:r>
    </w:p>
    <w:p w14:paraId="14F1B4D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bies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and from experienced users. The feedback from newbies</w:t>
      </w:r>
    </w:p>
    <w:p w14:paraId="17B4721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is</w:t>
      </w:r>
      <w:proofErr w:type="gramEnd"/>
      <w:r w:rsidRPr="00A12DA6">
        <w:rPr>
          <w:rFonts w:ascii="CMR9" w:hAnsi="CMR9" w:cs="CMR9"/>
          <w:szCs w:val="18"/>
        </w:rPr>
        <w:t xml:space="preserve"> more valuable because our system should match the ex-</w:t>
      </w:r>
    </w:p>
    <w:p w14:paraId="0089436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pectations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of wide range of users. With very short prior </w:t>
      </w:r>
      <w:commentRangeStart w:id="772"/>
      <w:r w:rsidRPr="00A12DA6">
        <w:rPr>
          <w:rFonts w:ascii="CMR9" w:hAnsi="CMR9" w:cs="CMR9"/>
          <w:szCs w:val="18"/>
        </w:rPr>
        <w:t>com-</w:t>
      </w:r>
    </w:p>
    <w:p w14:paraId="2CEBB3F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ments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</w:t>
      </w:r>
      <w:commentRangeEnd w:id="772"/>
      <w:r w:rsidR="0049490A">
        <w:rPr>
          <w:rStyle w:val="CommentReference"/>
        </w:rPr>
        <w:commentReference w:id="772"/>
      </w:r>
      <w:r w:rsidRPr="00A12DA6">
        <w:rPr>
          <w:rFonts w:ascii="CMR9" w:hAnsi="CMR9" w:cs="CMR9"/>
          <w:szCs w:val="18"/>
        </w:rPr>
        <w:t>users easily understood what they should do if they</w:t>
      </w:r>
    </w:p>
    <w:p w14:paraId="6963D3A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would</w:t>
      </w:r>
      <w:proofErr w:type="gramEnd"/>
      <w:r w:rsidRPr="00A12DA6">
        <w:rPr>
          <w:rFonts w:ascii="CMR9" w:hAnsi="CMR9" w:cs="CMR9"/>
          <w:szCs w:val="18"/>
        </w:rPr>
        <w:t xml:space="preserve"> reach some particular position</w:t>
      </w:r>
      <w:ins w:id="773" w:author="studytodayusa" w:date="2014-10-28T07:25:00Z">
        <w:r w:rsidR="0049490A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as well as to </w:t>
      </w:r>
      <w:del w:id="774" w:author="studytodayusa" w:date="2014-10-28T07:26:00Z">
        <w:r w:rsidRPr="00A12DA6" w:rsidDel="0049490A">
          <w:rPr>
            <w:rFonts w:ascii="CMR9" w:hAnsi="CMR9" w:cs="CMR9"/>
            <w:szCs w:val="18"/>
          </w:rPr>
          <w:delText xml:space="preserve">get </w:delText>
        </w:r>
      </w:del>
      <w:ins w:id="775" w:author="studytodayusa" w:date="2014-10-28T07:26:00Z">
        <w:r w:rsidR="0049490A">
          <w:rPr>
            <w:rFonts w:ascii="CMR9" w:hAnsi="CMR9" w:cs="CMR9"/>
            <w:szCs w:val="18"/>
          </w:rPr>
          <w:t>use</w:t>
        </w:r>
        <w:r w:rsidR="0049490A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some</w:t>
      </w:r>
    </w:p>
    <w:p w14:paraId="35BAEF7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application</w:t>
      </w:r>
      <w:proofErr w:type="gramEnd"/>
      <w:r w:rsidRPr="00A12DA6">
        <w:rPr>
          <w:rFonts w:ascii="CMR9" w:hAnsi="CMR9" w:cs="CMR9"/>
          <w:szCs w:val="18"/>
        </w:rPr>
        <w:t xml:space="preserve"> or </w:t>
      </w:r>
      <w:del w:id="776" w:author="studytodayusa" w:date="2014-10-28T07:26:00Z">
        <w:r w:rsidRPr="00A12DA6" w:rsidDel="0049490A">
          <w:rPr>
            <w:rFonts w:ascii="CMR9" w:hAnsi="CMR9" w:cs="CMR9"/>
            <w:szCs w:val="18"/>
          </w:rPr>
          <w:delText>object opened</w:delText>
        </w:r>
      </w:del>
      <w:ins w:id="777" w:author="studytodayusa" w:date="2014-10-28T07:26:00Z">
        <w:r w:rsidR="0049490A">
          <w:rPr>
            <w:rFonts w:ascii="CMR9" w:hAnsi="CMR9" w:cs="CMR9"/>
            <w:szCs w:val="18"/>
          </w:rPr>
          <w:t>open and object</w:t>
        </w:r>
      </w:ins>
      <w:r w:rsidRPr="00A12DA6">
        <w:rPr>
          <w:rFonts w:ascii="CMR9" w:hAnsi="CMR9" w:cs="CMR9"/>
          <w:szCs w:val="18"/>
        </w:rPr>
        <w:t xml:space="preserve">. In </w:t>
      </w:r>
      <w:ins w:id="778" w:author="studytodayusa" w:date="2014-10-28T07:26:00Z">
        <w:r w:rsidR="0049490A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future these </w:t>
      </w:r>
      <w:del w:id="779" w:author="studytodayusa" w:date="2014-10-28T07:26:00Z">
        <w:r w:rsidRPr="00A12DA6" w:rsidDel="0049490A">
          <w:rPr>
            <w:rFonts w:ascii="CMR9" w:hAnsi="CMR9" w:cs="CMR9"/>
            <w:szCs w:val="18"/>
          </w:rPr>
          <w:delText xml:space="preserve">comments </w:delText>
        </w:r>
      </w:del>
      <w:ins w:id="780" w:author="studytodayusa" w:date="2014-10-28T07:26:00Z">
        <w:r w:rsidR="0049490A">
          <w:rPr>
            <w:rFonts w:ascii="CMR9" w:hAnsi="CMR9" w:cs="CMR9"/>
            <w:szCs w:val="18"/>
          </w:rPr>
          <w:t>instructions</w:t>
        </w:r>
        <w:r w:rsidR="0049490A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can</w:t>
      </w:r>
    </w:p>
    <w:p w14:paraId="5F808E5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be</w:t>
      </w:r>
      <w:proofErr w:type="gramEnd"/>
      <w:r w:rsidRPr="00A12DA6">
        <w:rPr>
          <w:rFonts w:ascii="CMR9" w:hAnsi="CMR9" w:cs="CMR9"/>
          <w:szCs w:val="18"/>
        </w:rPr>
        <w:t xml:space="preserve"> offered as brief guide on system startup. </w:t>
      </w:r>
      <w:ins w:id="781" w:author="studytodayusa" w:date="2014-10-28T07:26:00Z">
        <w:r w:rsidR="0049490A">
          <w:rPr>
            <w:rFonts w:ascii="CMR9" w:hAnsi="CMR9" w:cs="CMR9"/>
            <w:szCs w:val="18"/>
          </w:rPr>
          <w:t>E</w:t>
        </w:r>
      </w:ins>
      <w:del w:id="782" w:author="studytodayusa" w:date="2014-10-28T07:26:00Z">
        <w:r w:rsidRPr="00A12DA6" w:rsidDel="0049490A">
          <w:rPr>
            <w:rFonts w:ascii="CMR9" w:hAnsi="CMR9" w:cs="CMR9"/>
            <w:szCs w:val="18"/>
          </w:rPr>
          <w:delText>The e</w:delText>
        </w:r>
      </w:del>
      <w:r w:rsidRPr="00A12DA6">
        <w:rPr>
          <w:rFonts w:ascii="CMR9" w:hAnsi="CMR9" w:cs="CMR9"/>
          <w:szCs w:val="18"/>
        </w:rPr>
        <w:t>xperienced</w:t>
      </w:r>
    </w:p>
    <w:p w14:paraId="61E102E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users</w:t>
      </w:r>
      <w:proofErr w:type="gramEnd"/>
      <w:r w:rsidRPr="00A12DA6">
        <w:rPr>
          <w:rFonts w:ascii="CMR9" w:hAnsi="CMR9" w:cs="CMR9"/>
          <w:szCs w:val="18"/>
        </w:rPr>
        <w:t xml:space="preserve"> wanted to treat </w:t>
      </w:r>
      <w:ins w:id="783" w:author="studytodayusa" w:date="2014-10-28T07:27:00Z">
        <w:r w:rsidR="0049490A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>potential success or failure of the sys-</w:t>
      </w:r>
    </w:p>
    <w:p w14:paraId="103968A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tem</w:t>
      </w:r>
      <w:proofErr w:type="gramEnd"/>
      <w:r w:rsidRPr="00A12DA6">
        <w:rPr>
          <w:rFonts w:ascii="CMR9" w:hAnsi="CMR9" w:cs="CMR9"/>
          <w:szCs w:val="18"/>
        </w:rPr>
        <w:t xml:space="preserve"> as </w:t>
      </w:r>
      <w:ins w:id="784" w:author="studytodayusa" w:date="2014-10-28T07:27:00Z">
        <w:r w:rsidR="0049490A">
          <w:rPr>
            <w:rFonts w:ascii="CMR9" w:hAnsi="CMR9" w:cs="CMR9"/>
            <w:szCs w:val="18"/>
          </w:rPr>
          <w:t xml:space="preserve">being </w:t>
        </w:r>
      </w:ins>
      <w:r w:rsidRPr="00A12DA6">
        <w:rPr>
          <w:rFonts w:ascii="CMR9" w:hAnsi="CMR9" w:cs="CMR9"/>
          <w:szCs w:val="18"/>
        </w:rPr>
        <w:t xml:space="preserve">highly dependent on </w:t>
      </w:r>
      <w:del w:id="785" w:author="studytodayusa" w:date="2014-10-28T07:27:00Z">
        <w:r w:rsidRPr="00A12DA6" w:rsidDel="0049490A">
          <w:rPr>
            <w:rFonts w:ascii="CMR9" w:hAnsi="CMR9" w:cs="CMR9"/>
            <w:szCs w:val="18"/>
          </w:rPr>
          <w:delText xml:space="preserve">chances </w:delText>
        </w:r>
      </w:del>
      <w:ins w:id="786" w:author="studytodayusa" w:date="2014-10-28T07:27:00Z">
        <w:r w:rsidR="0049490A">
          <w:rPr>
            <w:rFonts w:ascii="CMR9" w:hAnsi="CMR9" w:cs="CMR9"/>
            <w:szCs w:val="18"/>
          </w:rPr>
          <w:t>the ability</w:t>
        </w:r>
        <w:r w:rsidR="0049490A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to get </w:t>
      </w:r>
      <w:ins w:id="787" w:author="studytodayusa" w:date="2014-10-28T07:27:00Z">
        <w:r w:rsidR="0049490A">
          <w:rPr>
            <w:rFonts w:ascii="CMR9" w:hAnsi="CMR9" w:cs="CMR9"/>
            <w:szCs w:val="18"/>
          </w:rPr>
          <w:t>a</w:t>
        </w:r>
      </w:ins>
      <w:del w:id="788" w:author="studytodayusa" w:date="2014-10-28T07:27:00Z">
        <w:r w:rsidRPr="00A12DA6" w:rsidDel="0049490A">
          <w:rPr>
            <w:rFonts w:ascii="CMR9" w:hAnsi="CMR9" w:cs="CMR9"/>
            <w:szCs w:val="18"/>
          </w:rPr>
          <w:delText>it</w:delText>
        </w:r>
      </w:del>
      <w:r w:rsidRPr="00A12DA6">
        <w:rPr>
          <w:rFonts w:ascii="CMR9" w:hAnsi="CMR9" w:cs="CMR9"/>
          <w:szCs w:val="18"/>
        </w:rPr>
        <w:t xml:space="preserve"> first stable</w:t>
      </w:r>
    </w:p>
    <w:p w14:paraId="0571B25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release</w:t>
      </w:r>
      <w:proofErr w:type="gramEnd"/>
      <w:ins w:id="789" w:author="studytodayusa" w:date="2014-10-28T07:27:00Z">
        <w:r w:rsidR="0049490A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because this work obviously require</w:t>
      </w:r>
      <w:ins w:id="790" w:author="studytodayusa" w:date="2014-10-28T07:27:00Z">
        <w:r w:rsidR="0049490A">
          <w:rPr>
            <w:rFonts w:ascii="CMR9" w:hAnsi="CMR9" w:cs="CMR9"/>
            <w:szCs w:val="18"/>
          </w:rPr>
          <w:t>s</w:t>
        </w:r>
      </w:ins>
      <w:r w:rsidRPr="00A12DA6">
        <w:rPr>
          <w:rFonts w:ascii="CMR9" w:hAnsi="CMR9" w:cs="CMR9"/>
          <w:szCs w:val="18"/>
        </w:rPr>
        <w:t xml:space="preserve"> a lot of develop-</w:t>
      </w:r>
    </w:p>
    <w:p w14:paraId="75D40A0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ment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resources.</w:t>
      </w:r>
    </w:p>
    <w:p w14:paraId="6292690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After </w:t>
      </w:r>
      <w:del w:id="791" w:author="studytodayusa" w:date="2014-10-28T07:27:00Z">
        <w:r w:rsidRPr="00A12DA6" w:rsidDel="0049490A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discussions </w:t>
      </w:r>
      <w:del w:id="792" w:author="studytodayusa" w:date="2014-10-28T07:27:00Z">
        <w:r w:rsidRPr="00A12DA6" w:rsidDel="0049490A">
          <w:rPr>
            <w:rFonts w:ascii="CMR9" w:hAnsi="CMR9" w:cs="CMR9"/>
            <w:szCs w:val="18"/>
          </w:rPr>
          <w:delText xml:space="preserve">with </w:delText>
        </w:r>
      </w:del>
      <w:ins w:id="793" w:author="studytodayusa" w:date="2014-10-28T07:27:00Z">
        <w:r w:rsidR="0049490A">
          <w:rPr>
            <w:rFonts w:ascii="CMR9" w:hAnsi="CMR9" w:cs="CMR9"/>
            <w:szCs w:val="18"/>
          </w:rPr>
          <w:t>in</w:t>
        </w:r>
        <w:r w:rsidR="0049490A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foreign communities</w:t>
      </w:r>
      <w:ins w:id="794" w:author="studytodayusa" w:date="2014-10-28T07:27:00Z">
        <w:r w:rsidR="0049490A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the authors</w:t>
      </w:r>
    </w:p>
    <w:p w14:paraId="25D3A5A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may</w:t>
      </w:r>
      <w:proofErr w:type="gramEnd"/>
      <w:r w:rsidRPr="00A12DA6">
        <w:rPr>
          <w:rFonts w:ascii="CMR9" w:hAnsi="CMR9" w:cs="CMR9"/>
          <w:szCs w:val="18"/>
        </w:rPr>
        <w:t xml:space="preserve"> expect that there could be some interest in solving ac-</w:t>
      </w:r>
    </w:p>
    <w:p w14:paraId="4385EFE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cessibility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problems </w:t>
      </w:r>
      <w:ins w:id="795" w:author="studytodayusa" w:date="2014-10-28T07:28:00Z">
        <w:r w:rsidR="0049490A">
          <w:rPr>
            <w:rFonts w:ascii="CMR9" w:hAnsi="CMR9" w:cs="CMR9"/>
            <w:szCs w:val="18"/>
          </w:rPr>
          <w:t>specifically</w:t>
        </w:r>
      </w:ins>
      <w:del w:id="796" w:author="studytodayusa" w:date="2014-10-28T07:28:00Z">
        <w:r w:rsidRPr="00A12DA6" w:rsidDel="0049490A">
          <w:rPr>
            <w:rFonts w:ascii="CMR9" w:hAnsi="CMR9" w:cs="CMR9"/>
            <w:szCs w:val="18"/>
          </w:rPr>
          <w:delText>exac</w:delText>
        </w:r>
      </w:del>
      <w:del w:id="797" w:author="studytodayusa" w:date="2014-10-28T07:27:00Z">
        <w:r w:rsidRPr="00A12DA6" w:rsidDel="0049490A">
          <w:rPr>
            <w:rFonts w:ascii="CMR9" w:hAnsi="CMR9" w:cs="CMR9"/>
            <w:szCs w:val="18"/>
          </w:rPr>
          <w:delText>tly</w:delText>
        </w:r>
      </w:del>
      <w:r w:rsidRPr="00A12DA6">
        <w:rPr>
          <w:rFonts w:ascii="CMR9" w:hAnsi="CMR9" w:cs="CMR9"/>
          <w:szCs w:val="18"/>
        </w:rPr>
        <w:t xml:space="preserve"> through such specialized </w:t>
      </w:r>
      <w:proofErr w:type="spellStart"/>
      <w:r w:rsidRPr="00A12DA6">
        <w:rPr>
          <w:rFonts w:ascii="CMR9" w:hAnsi="CMR9" w:cs="CMR9"/>
          <w:szCs w:val="18"/>
        </w:rPr>
        <w:t>envi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04511F4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ronments</w:t>
      </w:r>
      <w:proofErr w:type="spellEnd"/>
      <w:proofErr w:type="gramEnd"/>
      <w:r w:rsidRPr="00A12DA6">
        <w:rPr>
          <w:rFonts w:ascii="CMR9" w:hAnsi="CMR9" w:cs="CMR9"/>
          <w:szCs w:val="18"/>
        </w:rPr>
        <w:t>.</w:t>
      </w:r>
    </w:p>
    <w:p w14:paraId="372A912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5. CONCLUSIONS</w:t>
      </w:r>
    </w:p>
    <w:p w14:paraId="770F909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We have describe</w:t>
      </w:r>
      <w:ins w:id="798" w:author="studytodayusa" w:date="2014-10-28T07:37:00Z">
        <w:r w:rsidR="00283066">
          <w:rPr>
            <w:rFonts w:ascii="CMR9" w:hAnsi="CMR9" w:cs="CMR9"/>
            <w:szCs w:val="18"/>
          </w:rPr>
          <w:t>d</w:t>
        </w:r>
      </w:ins>
      <w:r w:rsidRPr="00A12DA6">
        <w:rPr>
          <w:rFonts w:ascii="CMR9" w:hAnsi="CMR9" w:cs="CMR9"/>
          <w:szCs w:val="18"/>
        </w:rPr>
        <w:t xml:space="preserve"> all </w:t>
      </w:r>
      <w:ins w:id="799" w:author="studytodayusa" w:date="2014-10-28T07:37:00Z">
        <w:r w:rsidR="00283066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basic questions related to </w:t>
      </w:r>
      <w:ins w:id="800" w:author="studytodayusa" w:date="2014-10-28T07:37:00Z">
        <w:r w:rsidR="00283066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>special frame-</w:t>
      </w:r>
    </w:p>
    <w:p w14:paraId="2B2B8BC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work</w:t>
      </w:r>
      <w:proofErr w:type="gramEnd"/>
      <w:r w:rsidRPr="00A12DA6">
        <w:rPr>
          <w:rFonts w:ascii="CMR9" w:hAnsi="CMR9" w:cs="CMR9"/>
          <w:szCs w:val="18"/>
        </w:rPr>
        <w:t xml:space="preserve"> for developing applications for blind and visually </w:t>
      </w:r>
      <w:proofErr w:type="spellStart"/>
      <w:r w:rsidRPr="00A12DA6">
        <w:rPr>
          <w:rFonts w:ascii="CMR9" w:hAnsi="CMR9" w:cs="CMR9"/>
          <w:szCs w:val="18"/>
        </w:rPr>
        <w:t>im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409E7310" w14:textId="77777777" w:rsidR="008874CA" w:rsidRPr="00A12DA6" w:rsidDel="00283066" w:rsidRDefault="008874CA" w:rsidP="008874CA">
      <w:pPr>
        <w:autoSpaceDE w:val="0"/>
        <w:autoSpaceDN w:val="0"/>
        <w:adjustRightInd w:val="0"/>
        <w:spacing w:after="0" w:line="240" w:lineRule="auto"/>
        <w:rPr>
          <w:del w:id="801" w:author="studytodayusa" w:date="2014-10-28T07:38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paired</w:t>
      </w:r>
      <w:proofErr w:type="gramEnd"/>
      <w:r w:rsidRPr="00A12DA6">
        <w:rPr>
          <w:rFonts w:ascii="CMR9" w:hAnsi="CMR9" w:cs="CMR9"/>
          <w:szCs w:val="18"/>
        </w:rPr>
        <w:t xml:space="preserve"> people. If this product could be implemented </w:t>
      </w:r>
      <w:del w:id="802" w:author="studytodayusa" w:date="2014-10-28T07:38:00Z">
        <w:r w:rsidRPr="00A12DA6" w:rsidDel="00283066">
          <w:rPr>
            <w:rFonts w:ascii="CMR9" w:hAnsi="CMR9" w:cs="CMR9"/>
            <w:szCs w:val="18"/>
          </w:rPr>
          <w:delText>in all</w:delText>
        </w:r>
      </w:del>
    </w:p>
    <w:p w14:paraId="19B10CE0" w14:textId="77777777" w:rsidR="008874CA" w:rsidRPr="00A12DA6" w:rsidRDefault="008874CA" w:rsidP="0028306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803" w:author="studytodayusa" w:date="2014-10-28T07:38:00Z">
        <w:r w:rsidRPr="00A12DA6" w:rsidDel="00283066">
          <w:rPr>
            <w:rFonts w:ascii="CMR9" w:hAnsi="CMR9" w:cs="CMR9"/>
            <w:szCs w:val="18"/>
          </w:rPr>
          <w:delText>details</w:delText>
        </w:r>
      </w:del>
      <w:proofErr w:type="gramStart"/>
      <w:ins w:id="804" w:author="studytodayusa" w:date="2014-10-28T07:38:00Z">
        <w:r w:rsidR="00283066">
          <w:rPr>
            <w:rFonts w:ascii="CMR9" w:hAnsi="CMR9" w:cs="CMR9"/>
            <w:szCs w:val="18"/>
          </w:rPr>
          <w:t>completely</w:t>
        </w:r>
        <w:proofErr w:type="gramEnd"/>
        <w:r w:rsidR="00283066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blind users would get </w:t>
      </w:r>
      <w:ins w:id="805" w:author="studytodayusa" w:date="2014-10-28T07:38:00Z">
        <w:r w:rsidR="00283066">
          <w:rPr>
            <w:rFonts w:ascii="CMR9" w:hAnsi="CMR9" w:cs="CMR9"/>
            <w:szCs w:val="18"/>
          </w:rPr>
          <w:t xml:space="preserve">a </w:t>
        </w:r>
      </w:ins>
      <w:r w:rsidRPr="00A12DA6">
        <w:rPr>
          <w:rFonts w:ascii="CMR9" w:hAnsi="CMR9" w:cs="CMR9"/>
          <w:szCs w:val="18"/>
        </w:rPr>
        <w:t xml:space="preserve">free tool for </w:t>
      </w:r>
      <w:del w:id="806" w:author="studytodayusa" w:date="2014-10-28T07:38:00Z">
        <w:r w:rsidRPr="00A12DA6" w:rsidDel="00283066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most of their</w:t>
      </w:r>
    </w:p>
    <w:p w14:paraId="38479B9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lastRenderedPageBreak/>
        <w:t>everyday</w:t>
      </w:r>
      <w:proofErr w:type="gramEnd"/>
      <w:r w:rsidRPr="00A12DA6">
        <w:rPr>
          <w:rFonts w:ascii="CMR9" w:hAnsi="CMR9" w:cs="CMR9"/>
          <w:szCs w:val="18"/>
        </w:rPr>
        <w:t xml:space="preserve"> operations. With it they could read and write mail,</w:t>
      </w:r>
    </w:p>
    <w:p w14:paraId="2E2965E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track</w:t>
      </w:r>
      <w:proofErr w:type="gramEnd"/>
      <w:r w:rsidRPr="00A12DA6">
        <w:rPr>
          <w:rFonts w:ascii="CMR9" w:hAnsi="CMR9" w:cs="CMR9"/>
          <w:szCs w:val="18"/>
        </w:rPr>
        <w:t xml:space="preserve"> news</w:t>
      </w:r>
      <w:ins w:id="807" w:author="studytodayusa" w:date="2014-10-28T07:38:00Z">
        <w:r w:rsidR="00283066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listen </w:t>
      </w:r>
      <w:ins w:id="808" w:author="studytodayusa" w:date="2014-10-28T07:38:00Z">
        <w:r w:rsidR="00283066">
          <w:rPr>
            <w:rFonts w:ascii="CMR9" w:hAnsi="CMR9" w:cs="CMR9"/>
            <w:szCs w:val="18"/>
          </w:rPr>
          <w:t xml:space="preserve">to </w:t>
        </w:r>
      </w:ins>
      <w:r w:rsidRPr="00A12DA6">
        <w:rPr>
          <w:rFonts w:ascii="CMR9" w:hAnsi="CMR9" w:cs="CMR9"/>
          <w:szCs w:val="18"/>
        </w:rPr>
        <w:t>music and books</w:t>
      </w:r>
      <w:ins w:id="809" w:author="studytodayusa" w:date="2014-10-28T07:38:00Z">
        <w:r w:rsidR="00283066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etc. All of these things</w:t>
      </w:r>
      <w:ins w:id="810" w:author="studytodayusa" w:date="2014-10-28T07:38:00Z">
        <w:r w:rsidR="00283066">
          <w:rPr>
            <w:rFonts w:ascii="CMR9" w:hAnsi="CMR9" w:cs="CMR9"/>
            <w:szCs w:val="18"/>
          </w:rPr>
          <w:t xml:space="preserve"> could</w:t>
        </w:r>
      </w:ins>
    </w:p>
    <w:p w14:paraId="0537D5B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become</w:t>
      </w:r>
      <w:proofErr w:type="gramEnd"/>
      <w:r w:rsidRPr="00A12DA6">
        <w:rPr>
          <w:rFonts w:ascii="CMR9" w:hAnsi="CMR9" w:cs="CMR9"/>
          <w:szCs w:val="18"/>
        </w:rPr>
        <w:t xml:space="preserve"> available </w:t>
      </w:r>
      <w:del w:id="811" w:author="studytodayusa" w:date="2014-10-28T14:47:00Z">
        <w:r w:rsidRPr="00A12DA6" w:rsidDel="006B5D73">
          <w:rPr>
            <w:rFonts w:ascii="CMR9" w:hAnsi="CMR9" w:cs="CMR9"/>
            <w:szCs w:val="18"/>
          </w:rPr>
          <w:delText xml:space="preserve">in </w:delText>
        </w:r>
      </w:del>
      <w:r w:rsidRPr="00A12DA6">
        <w:rPr>
          <w:rFonts w:ascii="CMR9" w:hAnsi="CMR9" w:cs="CMR9"/>
          <w:szCs w:val="18"/>
        </w:rPr>
        <w:t>eas</w:t>
      </w:r>
      <w:ins w:id="812" w:author="studytodayusa" w:date="2014-10-28T07:39:00Z">
        <w:r w:rsidR="00283066">
          <w:rPr>
            <w:rFonts w:ascii="CMR9" w:hAnsi="CMR9" w:cs="CMR9"/>
            <w:szCs w:val="18"/>
          </w:rPr>
          <w:t>ily</w:t>
        </w:r>
      </w:ins>
      <w:del w:id="813" w:author="studytodayusa" w:date="2014-10-28T07:38:00Z">
        <w:r w:rsidRPr="00A12DA6" w:rsidDel="00283066">
          <w:rPr>
            <w:rFonts w:ascii="CMR9" w:hAnsi="CMR9" w:cs="CMR9"/>
            <w:szCs w:val="18"/>
          </w:rPr>
          <w:delText>y way</w:delText>
        </w:r>
      </w:del>
      <w:r w:rsidRPr="00A12DA6">
        <w:rPr>
          <w:rFonts w:ascii="CMR9" w:hAnsi="CMR9" w:cs="CMR9"/>
          <w:szCs w:val="18"/>
        </w:rPr>
        <w:t xml:space="preserve"> </w:t>
      </w:r>
      <w:del w:id="814" w:author="studytodayusa" w:date="2014-10-28T07:39:00Z">
        <w:r w:rsidRPr="00A12DA6" w:rsidDel="00283066">
          <w:rPr>
            <w:rFonts w:ascii="CMR9" w:hAnsi="CMR9" w:cs="CMR9"/>
            <w:szCs w:val="18"/>
          </w:rPr>
          <w:delText>and it is also very important.</w:delText>
        </w:r>
      </w:del>
    </w:p>
    <w:p w14:paraId="4A0DC1A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We </w:t>
      </w:r>
      <w:ins w:id="815" w:author="studytodayusa" w:date="2014-10-28T07:39:00Z">
        <w:r w:rsidR="00283066">
          <w:rPr>
            <w:rFonts w:ascii="CMR9" w:hAnsi="CMR9" w:cs="CMR9"/>
            <w:szCs w:val="18"/>
          </w:rPr>
          <w:t xml:space="preserve">have </w:t>
        </w:r>
      </w:ins>
      <w:r w:rsidRPr="00A12DA6">
        <w:rPr>
          <w:rFonts w:ascii="CMR9" w:hAnsi="CMR9" w:cs="CMR9"/>
          <w:szCs w:val="18"/>
        </w:rPr>
        <w:t>omit</w:t>
      </w:r>
      <w:ins w:id="816" w:author="studytodayusa" w:date="2014-10-28T07:39:00Z">
        <w:r w:rsidR="00283066">
          <w:rPr>
            <w:rFonts w:ascii="CMR9" w:hAnsi="CMR9" w:cs="CMR9"/>
            <w:szCs w:val="18"/>
          </w:rPr>
          <w:t>ted</w:t>
        </w:r>
      </w:ins>
      <w:r w:rsidRPr="00A12DA6">
        <w:rPr>
          <w:rFonts w:ascii="CMR9" w:hAnsi="CMR9" w:cs="CMR9"/>
          <w:szCs w:val="18"/>
        </w:rPr>
        <w:t xml:space="preserve"> the details of possible user perception because with</w:t>
      </w:r>
    </w:p>
    <w:p w14:paraId="0CCB72D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this</w:t>
      </w:r>
      <w:proofErr w:type="gramEnd"/>
      <w:r w:rsidRPr="00A12DA6">
        <w:rPr>
          <w:rFonts w:ascii="CMR9" w:hAnsi="CMR9" w:cs="CMR9"/>
          <w:szCs w:val="18"/>
        </w:rPr>
        <w:t xml:space="preserve"> paper the description is focused on </w:t>
      </w:r>
      <w:proofErr w:type="spellStart"/>
      <w:r w:rsidRPr="00A12DA6">
        <w:rPr>
          <w:rFonts w:ascii="CMR9" w:hAnsi="CMR9" w:cs="CMR9"/>
          <w:szCs w:val="18"/>
        </w:rPr>
        <w:t>Luwrain</w:t>
      </w:r>
      <w:proofErr w:type="spellEnd"/>
      <w:r w:rsidRPr="00A12DA6">
        <w:rPr>
          <w:rFonts w:ascii="CMR9" w:hAnsi="CMR9" w:cs="CMR9"/>
          <w:szCs w:val="18"/>
        </w:rPr>
        <w:t xml:space="preserve"> as a frame-</w:t>
      </w:r>
    </w:p>
    <w:p w14:paraId="7401AB5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work</w:t>
      </w:r>
      <w:proofErr w:type="gramEnd"/>
      <w:r w:rsidRPr="00A12DA6">
        <w:rPr>
          <w:rFonts w:ascii="CMR9" w:hAnsi="CMR9" w:cs="CMR9"/>
          <w:szCs w:val="18"/>
        </w:rPr>
        <w:t xml:space="preserve"> for creating accessible applications.</w:t>
      </w:r>
    </w:p>
    <w:p w14:paraId="7F1852B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The suggested approach should be considered very carefully</w:t>
      </w:r>
    </w:p>
    <w:p w14:paraId="632A5CBF" w14:textId="77777777" w:rsidR="008874CA" w:rsidRPr="00A12DA6" w:rsidDel="00283066" w:rsidRDefault="008874CA" w:rsidP="008874CA">
      <w:pPr>
        <w:autoSpaceDE w:val="0"/>
        <w:autoSpaceDN w:val="0"/>
        <w:adjustRightInd w:val="0"/>
        <w:spacing w:after="0" w:line="240" w:lineRule="auto"/>
        <w:rPr>
          <w:del w:id="817" w:author="studytodayusa" w:date="2014-10-28T07:40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because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818" w:author="studytodayusa" w:date="2014-10-28T07:39:00Z">
        <w:r w:rsidRPr="00A12DA6" w:rsidDel="00283066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accessibility technologies </w:t>
      </w:r>
      <w:proofErr w:type="spellStart"/>
      <w:r w:rsidRPr="00A12DA6">
        <w:rPr>
          <w:rFonts w:ascii="CMR9" w:hAnsi="CMR9" w:cs="CMR9"/>
          <w:szCs w:val="18"/>
        </w:rPr>
        <w:t>always</w:t>
      </w:r>
      <w:del w:id="819" w:author="studytodayusa" w:date="2014-10-28T07:40:00Z">
        <w:r w:rsidRPr="00A12DA6" w:rsidDel="00283066">
          <w:rPr>
            <w:rFonts w:ascii="CMR9" w:hAnsi="CMR9" w:cs="CMR9"/>
            <w:szCs w:val="18"/>
          </w:rPr>
          <w:delText xml:space="preserve"> imply some</w:delText>
        </w:r>
      </w:del>
    </w:p>
    <w:p w14:paraId="6B34E79F" w14:textId="77777777" w:rsidR="008874CA" w:rsidRPr="00A12DA6" w:rsidRDefault="008874CA" w:rsidP="00283066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820" w:author="studytodayusa" w:date="2014-10-28T07:40:00Z">
        <w:r w:rsidRPr="00A12DA6" w:rsidDel="00283066">
          <w:rPr>
            <w:rFonts w:ascii="CMR9" w:hAnsi="CMR9" w:cs="CMR9"/>
            <w:szCs w:val="18"/>
          </w:rPr>
          <w:delText>amount of things impossible totally</w:delText>
        </w:r>
      </w:del>
      <w:proofErr w:type="gramStart"/>
      <w:ins w:id="821" w:author="studytodayusa" w:date="2014-10-28T07:40:00Z">
        <w:r w:rsidR="00283066">
          <w:rPr>
            <w:rFonts w:ascii="CMR9" w:hAnsi="CMR9" w:cs="CMR9"/>
            <w:szCs w:val="18"/>
          </w:rPr>
          <w:t>carry</w:t>
        </w:r>
        <w:proofErr w:type="spellEnd"/>
        <w:proofErr w:type="gramEnd"/>
        <w:r w:rsidR="00283066">
          <w:rPr>
            <w:rFonts w:ascii="CMR9" w:hAnsi="CMR9" w:cs="CMR9"/>
            <w:szCs w:val="18"/>
          </w:rPr>
          <w:t xml:space="preserve"> some </w:t>
        </w:r>
        <w:proofErr w:type="spellStart"/>
        <w:r w:rsidR="00283066">
          <w:rPr>
            <w:rFonts w:ascii="CMR9" w:hAnsi="CMR9" w:cs="CMR9"/>
            <w:szCs w:val="18"/>
          </w:rPr>
          <w:t>difficulties</w:t>
        </w:r>
      </w:ins>
      <w:del w:id="822" w:author="studytodayusa" w:date="2014-10-28T07:40:00Z">
        <w:r w:rsidRPr="00A12DA6" w:rsidDel="00283066">
          <w:rPr>
            <w:rFonts w:ascii="CMR9" w:hAnsi="CMR9" w:cs="CMR9"/>
            <w:szCs w:val="18"/>
          </w:rPr>
          <w:delText xml:space="preserve">. </w:delText>
        </w:r>
      </w:del>
      <w:r w:rsidRPr="00A12DA6">
        <w:rPr>
          <w:rFonts w:ascii="CMR9" w:hAnsi="CMR9" w:cs="CMR9"/>
          <w:szCs w:val="18"/>
        </w:rPr>
        <w:t>This</w:t>
      </w:r>
      <w:proofErr w:type="spellEnd"/>
      <w:r w:rsidRPr="00A12DA6">
        <w:rPr>
          <w:rFonts w:ascii="CMR9" w:hAnsi="CMR9" w:cs="CMR9"/>
          <w:szCs w:val="18"/>
        </w:rPr>
        <w:t xml:space="preserve"> fact is quite </w:t>
      </w:r>
      <w:proofErr w:type="spellStart"/>
      <w:r w:rsidRPr="00A12DA6">
        <w:rPr>
          <w:rFonts w:ascii="CMR9" w:hAnsi="CMR9" w:cs="CMR9"/>
          <w:szCs w:val="18"/>
        </w:rPr>
        <w:t>ob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67A6AF9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vious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, for example, </w:t>
      </w:r>
      <w:ins w:id="823" w:author="studytodayusa" w:date="2014-10-28T07:40:00Z">
        <w:r w:rsidR="00283066">
          <w:rPr>
            <w:rFonts w:ascii="CMR9" w:hAnsi="CMR9" w:cs="CMR9"/>
            <w:szCs w:val="18"/>
          </w:rPr>
          <w:t xml:space="preserve">when we see that </w:t>
        </w:r>
      </w:ins>
      <w:r w:rsidRPr="00A12DA6">
        <w:rPr>
          <w:rFonts w:ascii="CMR9" w:hAnsi="CMR9" w:cs="CMR9"/>
          <w:szCs w:val="18"/>
        </w:rPr>
        <w:t xml:space="preserve">there </w:t>
      </w:r>
      <w:del w:id="824" w:author="studytodayusa" w:date="2014-10-28T07:40:00Z">
        <w:r w:rsidRPr="00A12DA6" w:rsidDel="00283066">
          <w:rPr>
            <w:rFonts w:ascii="CMR9" w:hAnsi="CMR9" w:cs="CMR9"/>
            <w:szCs w:val="18"/>
          </w:rPr>
          <w:delText xml:space="preserve">is </w:delText>
        </w:r>
      </w:del>
      <w:ins w:id="825" w:author="studytodayusa" w:date="2014-10-28T07:40:00Z">
        <w:r w:rsidR="00283066">
          <w:rPr>
            <w:rFonts w:ascii="CMR9" w:hAnsi="CMR9" w:cs="CMR9"/>
            <w:szCs w:val="18"/>
          </w:rPr>
          <w:t>are</w:t>
        </w:r>
        <w:r w:rsidR="00283066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no technologies (and very likely</w:t>
      </w:r>
    </w:p>
    <w:p w14:paraId="00AB961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will</w:t>
      </w:r>
      <w:proofErr w:type="gramEnd"/>
      <w:r w:rsidRPr="00A12DA6">
        <w:rPr>
          <w:rFonts w:ascii="CMR9" w:hAnsi="CMR9" w:cs="CMR9"/>
          <w:szCs w:val="18"/>
        </w:rPr>
        <w:t xml:space="preserve"> not appear for observable future) which could be able</w:t>
      </w:r>
    </w:p>
    <w:p w14:paraId="51A8CBF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describe in words </w:t>
      </w:r>
      <w:del w:id="826" w:author="studytodayusa" w:date="2014-10-28T14:48:00Z">
        <w:r w:rsidRPr="00A12DA6" w:rsidDel="006B5D73">
          <w:rPr>
            <w:rFonts w:ascii="CMR9" w:hAnsi="CMR9" w:cs="CMR9"/>
            <w:szCs w:val="18"/>
          </w:rPr>
          <w:delText>an</w:delText>
        </w:r>
      </w:del>
      <w:r w:rsidRPr="00A12DA6">
        <w:rPr>
          <w:rFonts w:ascii="CMR9" w:hAnsi="CMR9" w:cs="CMR9"/>
          <w:szCs w:val="18"/>
        </w:rPr>
        <w:t xml:space="preserve"> </w:t>
      </w:r>
      <w:del w:id="827" w:author="studytodayusa" w:date="2014-10-28T07:40:00Z">
        <w:r w:rsidRPr="00A12DA6" w:rsidDel="00283066">
          <w:rPr>
            <w:rFonts w:ascii="CMR9" w:hAnsi="CMR9" w:cs="CMR9"/>
            <w:szCs w:val="18"/>
          </w:rPr>
          <w:delText xml:space="preserve">arbitrary </w:delText>
        </w:r>
      </w:del>
      <w:ins w:id="828" w:author="studytodayusa" w:date="2014-10-28T07:40:00Z">
        <w:r w:rsidR="00283066">
          <w:rPr>
            <w:rFonts w:ascii="CMR9" w:hAnsi="CMR9" w:cs="CMR9"/>
            <w:szCs w:val="18"/>
          </w:rPr>
          <w:t>any given</w:t>
        </w:r>
        <w:r w:rsidR="00283066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picture. Blind people</w:t>
      </w:r>
    </w:p>
    <w:p w14:paraId="53A588A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never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ins w:id="829" w:author="studytodayusa" w:date="2014-10-28T07:41:00Z">
        <w:r w:rsidR="00283066">
          <w:rPr>
            <w:rFonts w:ascii="CMR9" w:hAnsi="CMR9" w:cs="CMR9"/>
            <w:szCs w:val="18"/>
          </w:rPr>
          <w:t xml:space="preserve">will </w:t>
        </w:r>
      </w:ins>
      <w:r w:rsidRPr="00A12DA6">
        <w:rPr>
          <w:rFonts w:ascii="CMR9" w:hAnsi="CMR9" w:cs="CMR9"/>
          <w:szCs w:val="18"/>
        </w:rPr>
        <w:t xml:space="preserve">be able to do computer aided design and some </w:t>
      </w:r>
      <w:del w:id="830" w:author="studytodayusa" w:date="2014-10-28T07:41:00Z">
        <w:r w:rsidRPr="00A12DA6" w:rsidDel="00283066">
          <w:rPr>
            <w:rFonts w:ascii="CMR9" w:hAnsi="CMR9" w:cs="CMR9"/>
            <w:szCs w:val="18"/>
          </w:rPr>
          <w:delText>an</w:delText>
        </w:r>
      </w:del>
      <w:r w:rsidRPr="00A12DA6">
        <w:rPr>
          <w:rFonts w:ascii="CMR9" w:hAnsi="CMR9" w:cs="CMR9"/>
          <w:szCs w:val="18"/>
        </w:rPr>
        <w:t>other</w:t>
      </w:r>
    </w:p>
    <w:p w14:paraId="1077CC9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tasks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del w:id="831" w:author="studytodayusa" w:date="2014-10-28T07:41:00Z">
        <w:r w:rsidRPr="00A12DA6" w:rsidDel="00283066">
          <w:rPr>
            <w:rFonts w:ascii="CMR9" w:hAnsi="CMR9" w:cs="CMR9"/>
            <w:szCs w:val="18"/>
          </w:rPr>
          <w:delText xml:space="preserve">with </w:delText>
        </w:r>
      </w:del>
      <w:ins w:id="832" w:author="studytodayusa" w:date="2014-10-28T07:41:00Z">
        <w:r w:rsidR="00283066">
          <w:rPr>
            <w:rFonts w:ascii="CMR9" w:hAnsi="CMR9" w:cs="CMR9"/>
            <w:szCs w:val="18"/>
          </w:rPr>
          <w:t>in a</w:t>
        </w:r>
        <w:r w:rsidR="00283066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visual nature. We should look for </w:t>
      </w:r>
      <w:del w:id="833" w:author="studytodayusa" w:date="2014-10-28T07:41:00Z">
        <w:r w:rsidRPr="00A12DA6" w:rsidDel="00C44DED">
          <w:rPr>
            <w:rFonts w:ascii="CMR9" w:hAnsi="CMR9" w:cs="CMR9"/>
            <w:szCs w:val="18"/>
          </w:rPr>
          <w:delText xml:space="preserve">hopefully </w:delText>
        </w:r>
      </w:del>
      <w:proofErr w:type="spellStart"/>
      <w:r w:rsidRPr="00A12DA6">
        <w:rPr>
          <w:rFonts w:ascii="CMR9" w:hAnsi="CMR9" w:cs="CMR9"/>
          <w:szCs w:val="18"/>
        </w:rPr>
        <w:t>suf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5EF00AC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ficient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solution</w:t>
      </w:r>
      <w:ins w:id="834" w:author="studytodayusa" w:date="2014-10-28T07:41:00Z">
        <w:r w:rsidR="00C44DED">
          <w:rPr>
            <w:rFonts w:ascii="CMR9" w:hAnsi="CMR9" w:cs="CMR9"/>
            <w:szCs w:val="18"/>
          </w:rPr>
          <w:t>s,</w:t>
        </w:r>
      </w:ins>
      <w:r w:rsidRPr="00A12DA6">
        <w:rPr>
          <w:rFonts w:ascii="CMR9" w:hAnsi="CMR9" w:cs="CMR9"/>
          <w:szCs w:val="18"/>
        </w:rPr>
        <w:t xml:space="preserve"> but not perfect ones. With this </w:t>
      </w:r>
      <w:del w:id="835" w:author="studytodayusa" w:date="2014-10-28T07:41:00Z">
        <w:r w:rsidRPr="00A12DA6" w:rsidDel="00C44DED">
          <w:rPr>
            <w:rFonts w:ascii="CMR9" w:hAnsi="CMR9" w:cs="CMR9"/>
            <w:szCs w:val="18"/>
          </w:rPr>
          <w:delText>admission</w:delText>
        </w:r>
      </w:del>
      <w:ins w:id="836" w:author="studytodayusa" w:date="2014-10-28T07:41:00Z">
        <w:r w:rsidR="00C44DED">
          <w:rPr>
            <w:rFonts w:ascii="CMR9" w:hAnsi="CMR9" w:cs="CMR9"/>
            <w:szCs w:val="18"/>
          </w:rPr>
          <w:t>reality</w:t>
        </w:r>
      </w:ins>
      <w:r w:rsidRPr="00A12DA6">
        <w:rPr>
          <w:rFonts w:ascii="CMR9" w:hAnsi="CMR9" w:cs="CMR9"/>
          <w:szCs w:val="18"/>
        </w:rPr>
        <w:t>,</w:t>
      </w:r>
    </w:p>
    <w:p w14:paraId="39DB4DC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the</w:t>
      </w:r>
      <w:proofErr w:type="gramEnd"/>
      <w:r w:rsidRPr="00A12DA6">
        <w:rPr>
          <w:rFonts w:ascii="CMR9" w:hAnsi="CMR9" w:cs="CMR9"/>
          <w:szCs w:val="18"/>
        </w:rPr>
        <w:t xml:space="preserve"> project authors are strongly convinced the proposed con-</w:t>
      </w:r>
    </w:p>
    <w:p w14:paraId="2D4406C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ception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could solve some rather tough tasks. To obtain it</w:t>
      </w:r>
    </w:p>
    <w:p w14:paraId="25C4528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we</w:t>
      </w:r>
      <w:proofErr w:type="gramEnd"/>
      <w:r w:rsidRPr="00A12DA6">
        <w:rPr>
          <w:rFonts w:ascii="CMR9" w:hAnsi="CMR9" w:cs="CMR9"/>
          <w:szCs w:val="18"/>
        </w:rPr>
        <w:t xml:space="preserve"> spent more than ten years </w:t>
      </w:r>
      <w:ins w:id="837" w:author="studytodayusa" w:date="2014-10-28T07:42:00Z">
        <w:r w:rsidR="00C44DED">
          <w:rPr>
            <w:rFonts w:ascii="CMR9" w:hAnsi="CMR9" w:cs="CMR9"/>
            <w:szCs w:val="18"/>
          </w:rPr>
          <w:t>in</w:t>
        </w:r>
      </w:ins>
      <w:del w:id="838" w:author="studytodayusa" w:date="2014-10-28T07:42:00Z">
        <w:r w:rsidRPr="00A12DA6" w:rsidDel="00C44DED">
          <w:rPr>
            <w:rFonts w:ascii="CMR9" w:hAnsi="CMR9" w:cs="CMR9"/>
            <w:szCs w:val="18"/>
          </w:rPr>
          <w:delText>of</w:delText>
        </w:r>
      </w:del>
      <w:r w:rsidRPr="00A12DA6">
        <w:rPr>
          <w:rFonts w:ascii="CMR9" w:hAnsi="CMR9" w:cs="CMR9"/>
          <w:szCs w:val="18"/>
        </w:rPr>
        <w:t xml:space="preserve"> research </w:t>
      </w:r>
      <w:del w:id="839" w:author="studytodayusa" w:date="2014-10-28T07:42:00Z">
        <w:r w:rsidRPr="00A12DA6" w:rsidDel="00C44DED">
          <w:rPr>
            <w:rFonts w:ascii="CMR9" w:hAnsi="CMR9" w:cs="CMR9"/>
            <w:szCs w:val="18"/>
          </w:rPr>
          <w:delText xml:space="preserve">work with </w:delText>
        </w:r>
      </w:del>
      <w:ins w:id="840" w:author="studytodayusa" w:date="2014-10-28T07:42:00Z">
        <w:r w:rsidR="00C44DED">
          <w:rPr>
            <w:rFonts w:ascii="CMR9" w:hAnsi="CMR9" w:cs="CMR9"/>
            <w:szCs w:val="18"/>
          </w:rPr>
          <w:t>including a</w:t>
        </w:r>
        <w:r w:rsidR="00C44DED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large</w:t>
      </w:r>
    </w:p>
    <w:p w14:paraId="779E461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number</w:t>
      </w:r>
      <w:proofErr w:type="gramEnd"/>
      <w:r w:rsidRPr="00A12DA6">
        <w:rPr>
          <w:rFonts w:ascii="CMR9" w:hAnsi="CMR9" w:cs="CMR9"/>
          <w:szCs w:val="18"/>
        </w:rPr>
        <w:t xml:space="preserve"> of experiments.</w:t>
      </w:r>
    </w:p>
    <w:p w14:paraId="0DF43D7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It is necessary to </w:t>
      </w:r>
      <w:proofErr w:type="spellStart"/>
      <w:r w:rsidRPr="00A12DA6">
        <w:rPr>
          <w:rFonts w:ascii="CMR9" w:hAnsi="CMR9" w:cs="CMR9"/>
          <w:szCs w:val="18"/>
        </w:rPr>
        <w:t>t</w:t>
      </w:r>
      <w:del w:id="841" w:author="studytodayusa" w:date="2014-10-28T07:42:00Z">
        <w:r w:rsidRPr="00A12DA6" w:rsidDel="00F15A15">
          <w:rPr>
            <w:rFonts w:ascii="CMR9" w:hAnsi="CMR9" w:cs="CMR9"/>
            <w:szCs w:val="18"/>
          </w:rPr>
          <w:delText xml:space="preserve">reat </w:delText>
        </w:r>
      </w:del>
      <w:r w:rsidRPr="00A12DA6">
        <w:rPr>
          <w:rFonts w:ascii="CMR9" w:hAnsi="CMR9" w:cs="CMR9"/>
          <w:szCs w:val="18"/>
        </w:rPr>
        <w:t>properly</w:t>
      </w:r>
      <w:proofErr w:type="spellEnd"/>
      <w:r w:rsidRPr="00A12DA6">
        <w:rPr>
          <w:rFonts w:ascii="CMR9" w:hAnsi="CMR9" w:cs="CMR9"/>
          <w:szCs w:val="18"/>
        </w:rPr>
        <w:t xml:space="preserve"> </w:t>
      </w:r>
      <w:ins w:id="842" w:author="studytodayusa" w:date="2014-10-28T07:42:00Z">
        <w:r w:rsidR="00F15A15">
          <w:rPr>
            <w:rFonts w:ascii="CMR9" w:hAnsi="CMR9" w:cs="CMR9"/>
            <w:szCs w:val="18"/>
          </w:rPr>
          <w:t xml:space="preserve">discuss </w:t>
        </w:r>
      </w:ins>
      <w:r w:rsidRPr="00A12DA6">
        <w:rPr>
          <w:rFonts w:ascii="CMR9" w:hAnsi="CMR9" w:cs="CMR9"/>
          <w:szCs w:val="18"/>
        </w:rPr>
        <w:t>our arguments against GUI.</w:t>
      </w:r>
    </w:p>
    <w:p w14:paraId="6DE6FF54" w14:textId="77777777" w:rsidR="008874CA" w:rsidRPr="00A12DA6" w:rsidRDefault="00F15A15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ins w:id="843" w:author="studytodayusa" w:date="2014-10-28T07:43:00Z">
        <w:r>
          <w:rPr>
            <w:rFonts w:ascii="CMR9" w:hAnsi="CMR9" w:cs="CMR9"/>
            <w:szCs w:val="18"/>
          </w:rPr>
          <w:t xml:space="preserve">A </w:t>
        </w:r>
      </w:ins>
      <w:del w:id="844" w:author="studytodayusa" w:date="2014-10-28T07:43:00Z">
        <w:r w:rsidR="008874CA" w:rsidRPr="00A12DA6" w:rsidDel="00F15A15">
          <w:rPr>
            <w:rFonts w:ascii="CMR9" w:hAnsi="CMR9" w:cs="CMR9"/>
            <w:szCs w:val="18"/>
          </w:rPr>
          <w:delText>T</w:delText>
        </w:r>
      </w:del>
      <w:ins w:id="845" w:author="studytodayusa" w:date="2014-10-28T07:43:00Z">
        <w:r>
          <w:rPr>
            <w:rFonts w:ascii="CMR9" w:hAnsi="CMR9" w:cs="CMR9"/>
            <w:szCs w:val="18"/>
          </w:rPr>
          <w:t>t</w:t>
        </w:r>
      </w:ins>
      <w:r w:rsidR="008874CA" w:rsidRPr="00A12DA6">
        <w:rPr>
          <w:rFonts w:ascii="CMR9" w:hAnsi="CMR9" w:cs="CMR9"/>
          <w:szCs w:val="18"/>
        </w:rPr>
        <w:t>ext-based environment should not be taken as a competitor</w:t>
      </w:r>
    </w:p>
    <w:p w14:paraId="51DE387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to</w:t>
      </w:r>
      <w:proofErr w:type="gramEnd"/>
      <w:r w:rsidRPr="00A12DA6">
        <w:rPr>
          <w:rFonts w:ascii="CMR9" w:hAnsi="CMR9" w:cs="CMR9"/>
          <w:szCs w:val="18"/>
        </w:rPr>
        <w:t xml:space="preserve"> GUI. </w:t>
      </w:r>
      <w:del w:id="846" w:author="studytodayusa" w:date="2014-10-28T07:43:00Z">
        <w:r w:rsidRPr="00A12DA6" w:rsidDel="00F15A15">
          <w:rPr>
            <w:rFonts w:ascii="CMR9" w:hAnsi="CMR9" w:cs="CMR9"/>
            <w:szCs w:val="18"/>
          </w:rPr>
          <w:delText xml:space="preserve">With </w:delText>
        </w:r>
      </w:del>
      <w:ins w:id="847" w:author="studytodayusa" w:date="2014-10-28T07:43:00Z">
        <w:r w:rsidR="00F15A15">
          <w:rPr>
            <w:rFonts w:ascii="CMR9" w:hAnsi="CMR9" w:cs="CMR9"/>
            <w:szCs w:val="18"/>
          </w:rPr>
          <w:t>In</w:t>
        </w:r>
        <w:r w:rsidR="00F15A15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some circumstances</w:t>
      </w:r>
      <w:ins w:id="848" w:author="studytodayusa" w:date="2014-10-28T07:43:00Z">
        <w:r w:rsidR="00F15A15">
          <w:rPr>
            <w:rFonts w:ascii="CMR9" w:hAnsi="CMR9" w:cs="CMR9"/>
            <w:szCs w:val="18"/>
          </w:rPr>
          <w:t>,</w:t>
        </w:r>
      </w:ins>
      <w:r w:rsidRPr="00A12DA6">
        <w:rPr>
          <w:rFonts w:ascii="CMR9" w:hAnsi="CMR9" w:cs="CMR9"/>
          <w:szCs w:val="18"/>
        </w:rPr>
        <w:t xml:space="preserve"> the existing screen read-</w:t>
      </w:r>
    </w:p>
    <w:p w14:paraId="55283BD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ing</w:t>
      </w:r>
      <w:proofErr w:type="spellEnd"/>
      <w:proofErr w:type="gramEnd"/>
      <w:r w:rsidRPr="00A12DA6">
        <w:rPr>
          <w:rFonts w:ascii="CMR9" w:hAnsi="CMR9" w:cs="CMR9"/>
          <w:szCs w:val="18"/>
        </w:rPr>
        <w:t xml:space="preserve"> solutions for Microsoft Windows, GNOME or Mac OS X</w:t>
      </w:r>
    </w:p>
    <w:p w14:paraId="038D6DF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can</w:t>
      </w:r>
      <w:proofErr w:type="gramEnd"/>
      <w:r w:rsidRPr="00A12DA6">
        <w:rPr>
          <w:rFonts w:ascii="CMR9" w:hAnsi="CMR9" w:cs="CMR9"/>
          <w:szCs w:val="18"/>
        </w:rPr>
        <w:t xml:space="preserve"> be the only possible</w:t>
      </w:r>
      <w:ins w:id="849" w:author="studytodayusa" w:date="2014-10-28T07:43:00Z">
        <w:r w:rsidR="00F15A15">
          <w:rPr>
            <w:rFonts w:ascii="CMR9" w:hAnsi="CMR9" w:cs="CMR9"/>
            <w:szCs w:val="18"/>
          </w:rPr>
          <w:t xml:space="preserve"> solution</w:t>
        </w:r>
      </w:ins>
      <w:r w:rsidRPr="00A12DA6">
        <w:rPr>
          <w:rFonts w:ascii="CMR9" w:hAnsi="CMR9" w:cs="CMR9"/>
          <w:szCs w:val="18"/>
        </w:rPr>
        <w:t>. For example, if somebody must</w:t>
      </w:r>
    </w:p>
    <w:p w14:paraId="63BF9C8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use</w:t>
      </w:r>
      <w:proofErr w:type="gramEnd"/>
      <w:r w:rsidRPr="00A12DA6">
        <w:rPr>
          <w:rFonts w:ascii="CMR9" w:hAnsi="CMR9" w:cs="CMR9"/>
          <w:szCs w:val="18"/>
        </w:rPr>
        <w:t xml:space="preserve"> the same applications as everybody in school or </w:t>
      </w:r>
      <w:proofErr w:type="spellStart"/>
      <w:r w:rsidRPr="00A12DA6">
        <w:rPr>
          <w:rFonts w:ascii="CMR9" w:hAnsi="CMR9" w:cs="CMR9"/>
          <w:szCs w:val="18"/>
        </w:rPr>
        <w:t>univer</w:t>
      </w:r>
      <w:proofErr w:type="spellEnd"/>
      <w:r w:rsidRPr="00A12DA6">
        <w:rPr>
          <w:rFonts w:ascii="CMR9" w:hAnsi="CMR9" w:cs="CMR9"/>
          <w:szCs w:val="18"/>
        </w:rPr>
        <w:t>-</w:t>
      </w:r>
    </w:p>
    <w:p w14:paraId="48E4C90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sity</w:t>
      </w:r>
      <w:proofErr w:type="spellEnd"/>
      <w:proofErr w:type="gramEnd"/>
      <w:ins w:id="850" w:author="studytodayusa" w:date="2014-10-28T07:43:00Z">
        <w:r w:rsidR="00F15A15">
          <w:rPr>
            <w:rFonts w:ascii="CMR9" w:hAnsi="CMR9" w:cs="CMR9"/>
            <w:szCs w:val="18"/>
          </w:rPr>
          <w:t>, then this would be the case</w:t>
        </w:r>
      </w:ins>
      <w:r w:rsidRPr="00A12DA6">
        <w:rPr>
          <w:rFonts w:ascii="CMR9" w:hAnsi="CMR9" w:cs="CMR9"/>
          <w:szCs w:val="18"/>
        </w:rPr>
        <w:t xml:space="preserve">. </w:t>
      </w:r>
      <w:commentRangeStart w:id="851"/>
      <w:r w:rsidRPr="00A12DA6">
        <w:rPr>
          <w:rFonts w:ascii="CMR9" w:hAnsi="CMR9" w:cs="CMR9"/>
          <w:szCs w:val="18"/>
        </w:rPr>
        <w:t>Surely, the solutions in style of audio desktops should</w:t>
      </w:r>
    </w:p>
    <w:p w14:paraId="0C01C1A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be</w:t>
      </w:r>
      <w:proofErr w:type="gramEnd"/>
      <w:r w:rsidRPr="00A12DA6">
        <w:rPr>
          <w:rFonts w:ascii="CMR9" w:hAnsi="CMR9" w:cs="CMR9"/>
          <w:szCs w:val="18"/>
        </w:rPr>
        <w:t xml:space="preserve"> aimed at the sectors left uncovered with screen readers.</w:t>
      </w:r>
      <w:commentRangeEnd w:id="851"/>
      <w:r w:rsidR="00F50D62">
        <w:rPr>
          <w:rStyle w:val="CommentReference"/>
        </w:rPr>
        <w:commentReference w:id="851"/>
      </w:r>
    </w:p>
    <w:p w14:paraId="3A6FEE6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We are still speaking about </w:t>
      </w:r>
      <w:del w:id="852" w:author="studytodayusa" w:date="2014-10-28T07:45:00Z">
        <w:r w:rsidRPr="00A12DA6" w:rsidDel="00F50D62">
          <w:rPr>
            <w:rFonts w:ascii="CMR9" w:hAnsi="CMR9" w:cs="CMR9"/>
            <w:szCs w:val="18"/>
          </w:rPr>
          <w:delText>the</w:delText>
        </w:r>
      </w:del>
      <w:r w:rsidRPr="00A12DA6">
        <w:rPr>
          <w:rFonts w:ascii="CMR9" w:hAnsi="CMR9" w:cs="CMR9"/>
          <w:szCs w:val="18"/>
        </w:rPr>
        <w:t xml:space="preserve"> work which is </w:t>
      </w:r>
      <w:del w:id="853" w:author="studytodayusa" w:date="2014-10-28T07:45:00Z">
        <w:r w:rsidRPr="00A12DA6" w:rsidDel="00F50D62">
          <w:rPr>
            <w:rFonts w:ascii="CMR9" w:hAnsi="CMR9" w:cs="CMR9"/>
            <w:szCs w:val="18"/>
          </w:rPr>
          <w:delText>staying</w:delText>
        </w:r>
      </w:del>
      <w:r w:rsidRPr="00A12DA6">
        <w:rPr>
          <w:rFonts w:ascii="CMR9" w:hAnsi="CMR9" w:cs="CMR9"/>
          <w:szCs w:val="18"/>
        </w:rPr>
        <w:t xml:space="preserve"> just</w:t>
      </w:r>
    </w:p>
    <w:p w14:paraId="7319B61D" w14:textId="77777777" w:rsidR="008874CA" w:rsidRPr="00A12DA6" w:rsidDel="00F50D62" w:rsidRDefault="008874CA" w:rsidP="008874CA">
      <w:pPr>
        <w:autoSpaceDE w:val="0"/>
        <w:autoSpaceDN w:val="0"/>
        <w:adjustRightInd w:val="0"/>
        <w:spacing w:after="0" w:line="240" w:lineRule="auto"/>
        <w:rPr>
          <w:del w:id="854" w:author="studytodayusa" w:date="2014-10-28T07:45:00Z"/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at</w:t>
      </w:r>
      <w:proofErr w:type="gramEnd"/>
      <w:r w:rsidRPr="00A12DA6">
        <w:rPr>
          <w:rFonts w:ascii="CMR9" w:hAnsi="CMR9" w:cs="CMR9"/>
          <w:szCs w:val="18"/>
        </w:rPr>
        <w:t xml:space="preserve"> the phase of </w:t>
      </w:r>
      <w:ins w:id="855" w:author="studytodayusa" w:date="2014-10-28T07:45:00Z">
        <w:r w:rsidR="00F50D62">
          <w:rPr>
            <w:rFonts w:ascii="CMR9" w:hAnsi="CMR9" w:cs="CMR9"/>
            <w:szCs w:val="18"/>
          </w:rPr>
          <w:t>re</w:t>
        </w:r>
      </w:ins>
      <w:r w:rsidRPr="00A12DA6">
        <w:rPr>
          <w:rFonts w:ascii="CMR9" w:hAnsi="CMR9" w:cs="CMR9"/>
          <w:szCs w:val="18"/>
        </w:rPr>
        <w:t xml:space="preserve">presenting first prototypes. And the </w:t>
      </w:r>
      <w:del w:id="856" w:author="studytodayusa" w:date="2014-10-28T07:45:00Z">
        <w:r w:rsidRPr="00A12DA6" w:rsidDel="00F50D62">
          <w:rPr>
            <w:rFonts w:ascii="CMR9" w:hAnsi="CMR9" w:cs="CMR9"/>
            <w:szCs w:val="18"/>
          </w:rPr>
          <w:delText>goal</w:delText>
        </w:r>
      </w:del>
    </w:p>
    <w:p w14:paraId="3C6C686D" w14:textId="77777777" w:rsidR="008874CA" w:rsidRPr="00A12DA6" w:rsidRDefault="008874CA" w:rsidP="00F50D62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857" w:author="studytodayusa" w:date="2014-10-28T07:45:00Z">
        <w:r w:rsidRPr="00A12DA6" w:rsidDel="00F50D62">
          <w:rPr>
            <w:rFonts w:ascii="CMR9" w:hAnsi="CMR9" w:cs="CMR9"/>
            <w:szCs w:val="18"/>
          </w:rPr>
          <w:delText>number one</w:delText>
        </w:r>
      </w:del>
      <w:proofErr w:type="gramStart"/>
      <w:ins w:id="858" w:author="studytodayusa" w:date="2014-10-28T07:45:00Z">
        <w:r w:rsidR="00F50D62">
          <w:rPr>
            <w:rFonts w:ascii="CMR9" w:hAnsi="CMR9" w:cs="CMR9"/>
            <w:szCs w:val="18"/>
          </w:rPr>
          <w:t>number</w:t>
        </w:r>
        <w:proofErr w:type="gramEnd"/>
        <w:r w:rsidR="00F50D62">
          <w:rPr>
            <w:rFonts w:ascii="CMR9" w:hAnsi="CMR9" w:cs="CMR9"/>
            <w:szCs w:val="18"/>
          </w:rPr>
          <w:t xml:space="preserve"> one goal</w:t>
        </w:r>
      </w:ins>
      <w:r w:rsidRPr="00A12DA6">
        <w:rPr>
          <w:rFonts w:ascii="CMR9" w:hAnsi="CMR9" w:cs="CMR9"/>
          <w:szCs w:val="18"/>
        </w:rPr>
        <w:t xml:space="preserve"> is to get it finished. The real value of this</w:t>
      </w:r>
    </w:p>
    <w:p w14:paraId="25EEFB0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conception</w:t>
      </w:r>
      <w:proofErr w:type="gramEnd"/>
      <w:r w:rsidRPr="00A12DA6">
        <w:rPr>
          <w:rFonts w:ascii="CMR9" w:hAnsi="CMR9" w:cs="CMR9"/>
          <w:szCs w:val="18"/>
        </w:rPr>
        <w:t xml:space="preserve"> can be measured only by </w:t>
      </w:r>
      <w:ins w:id="859" w:author="studytodayusa" w:date="2014-10-28T07:46:00Z">
        <w:r w:rsidR="00C95480">
          <w:rPr>
            <w:rFonts w:ascii="CMR9" w:hAnsi="CMR9" w:cs="CMR9"/>
            <w:szCs w:val="18"/>
          </w:rPr>
          <w:t xml:space="preserve">the </w:t>
        </w:r>
      </w:ins>
      <w:r w:rsidRPr="00A12DA6">
        <w:rPr>
          <w:rFonts w:ascii="CMR9" w:hAnsi="CMR9" w:cs="CMR9"/>
          <w:szCs w:val="18"/>
        </w:rPr>
        <w:t xml:space="preserve">probability </w:t>
      </w:r>
      <w:ins w:id="860" w:author="studytodayusa" w:date="2014-10-28T07:46:00Z">
        <w:r w:rsidR="00C95480">
          <w:rPr>
            <w:rFonts w:ascii="CMR9" w:hAnsi="CMR9" w:cs="CMR9"/>
            <w:szCs w:val="18"/>
          </w:rPr>
          <w:t xml:space="preserve">of </w:t>
        </w:r>
      </w:ins>
      <w:r w:rsidRPr="00A12DA6">
        <w:rPr>
          <w:rFonts w:ascii="CMR9" w:hAnsi="CMR9" w:cs="CMR9"/>
          <w:szCs w:val="18"/>
        </w:rPr>
        <w:t>do</w:t>
      </w:r>
      <w:ins w:id="861" w:author="studytodayusa" w:date="2014-10-28T07:46:00Z">
        <w:r w:rsidR="00C95480">
          <w:rPr>
            <w:rFonts w:ascii="CMR9" w:hAnsi="CMR9" w:cs="CMR9"/>
            <w:szCs w:val="18"/>
          </w:rPr>
          <w:t>ing</w:t>
        </w:r>
      </w:ins>
      <w:r w:rsidRPr="00A12DA6">
        <w:rPr>
          <w:rFonts w:ascii="CMR9" w:hAnsi="CMR9" w:cs="CMR9"/>
          <w:szCs w:val="18"/>
        </w:rPr>
        <w:t xml:space="preserve"> that.</w:t>
      </w:r>
    </w:p>
    <w:p w14:paraId="5C214F2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If we are able to </w:t>
      </w:r>
      <w:del w:id="862" w:author="studytodayusa" w:date="2014-10-28T07:46:00Z">
        <w:r w:rsidRPr="00A12DA6" w:rsidDel="00C95480">
          <w:rPr>
            <w:rFonts w:ascii="CMR9" w:hAnsi="CMR9" w:cs="CMR9"/>
            <w:szCs w:val="18"/>
          </w:rPr>
          <w:delText xml:space="preserve">discover </w:delText>
        </w:r>
      </w:del>
      <w:ins w:id="863" w:author="studytodayusa" w:date="2014-10-28T07:46:00Z">
        <w:r w:rsidR="00C95480">
          <w:rPr>
            <w:rFonts w:ascii="CMR9" w:hAnsi="CMR9" w:cs="CMR9"/>
            <w:szCs w:val="18"/>
          </w:rPr>
          <w:t>solve</w:t>
        </w:r>
        <w:r w:rsidR="00C95480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 xml:space="preserve">some technical questions, </w:t>
      </w:r>
      <w:del w:id="864" w:author="studytodayusa" w:date="2014-10-28T07:46:00Z">
        <w:r w:rsidRPr="00A12DA6" w:rsidDel="00C95480">
          <w:rPr>
            <w:rFonts w:ascii="CMR9" w:hAnsi="CMR9" w:cs="CMR9"/>
            <w:szCs w:val="18"/>
          </w:rPr>
          <w:delText>an</w:delText>
        </w:r>
      </w:del>
      <w:r w:rsidRPr="00A12DA6">
        <w:rPr>
          <w:rFonts w:ascii="CMR9" w:hAnsi="CMR9" w:cs="CMR9"/>
          <w:szCs w:val="18"/>
        </w:rPr>
        <w:t>other</w:t>
      </w:r>
    </w:p>
    <w:p w14:paraId="04E65E9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things</w:t>
      </w:r>
      <w:proofErr w:type="gramEnd"/>
      <w:r w:rsidRPr="00A12DA6">
        <w:rPr>
          <w:rFonts w:ascii="CMR9" w:hAnsi="CMR9" w:cs="CMR9"/>
          <w:szCs w:val="18"/>
        </w:rPr>
        <w:t xml:space="preserve">, related to the available models for such work, </w:t>
      </w:r>
      <w:ins w:id="865" w:author="studytodayusa" w:date="2014-10-28T07:46:00Z">
        <w:r w:rsidR="00C95480">
          <w:rPr>
            <w:rFonts w:ascii="CMR9" w:hAnsi="CMR9" w:cs="CMR9"/>
            <w:szCs w:val="18"/>
          </w:rPr>
          <w:t xml:space="preserve">still </w:t>
        </w:r>
      </w:ins>
      <w:r w:rsidRPr="00A12DA6">
        <w:rPr>
          <w:rFonts w:ascii="CMR9" w:hAnsi="CMR9" w:cs="CMR9"/>
          <w:szCs w:val="18"/>
        </w:rPr>
        <w:t>remain</w:t>
      </w:r>
    </w:p>
    <w:p w14:paraId="14C69A8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del w:id="866" w:author="studytodayusa" w:date="2014-10-28T14:49:00Z">
        <w:r w:rsidRPr="00A12DA6" w:rsidDel="006B5D73">
          <w:rPr>
            <w:rFonts w:ascii="CMR9" w:hAnsi="CMR9" w:cs="CMR9"/>
            <w:szCs w:val="18"/>
          </w:rPr>
          <w:delText>still</w:delText>
        </w:r>
      </w:del>
      <w:r w:rsidRPr="00A12DA6">
        <w:rPr>
          <w:rFonts w:ascii="CMR9" w:hAnsi="CMR9" w:cs="CMR9"/>
          <w:szCs w:val="18"/>
        </w:rPr>
        <w:t xml:space="preserve"> </w:t>
      </w:r>
      <w:proofErr w:type="gramStart"/>
      <w:r w:rsidRPr="00A12DA6">
        <w:rPr>
          <w:rFonts w:ascii="CMR9" w:hAnsi="CMR9" w:cs="CMR9"/>
          <w:szCs w:val="18"/>
        </w:rPr>
        <w:t>obscured</w:t>
      </w:r>
      <w:proofErr w:type="gramEnd"/>
      <w:r w:rsidRPr="00A12DA6">
        <w:rPr>
          <w:rFonts w:ascii="CMR9" w:hAnsi="CMR9" w:cs="CMR9"/>
          <w:szCs w:val="18"/>
        </w:rPr>
        <w:t>. On the one hand, this project is Free and</w:t>
      </w:r>
    </w:p>
    <w:p w14:paraId="2222C2D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Open source, meaning it is non-profitable, on </w:t>
      </w:r>
      <w:del w:id="867" w:author="studytodayusa" w:date="2014-10-28T14:49:00Z">
        <w:r w:rsidRPr="00A12DA6" w:rsidDel="00480F44">
          <w:rPr>
            <w:rFonts w:ascii="CMR9" w:hAnsi="CMR9" w:cs="CMR9"/>
            <w:szCs w:val="18"/>
          </w:rPr>
          <w:delText xml:space="preserve">another </w:delText>
        </w:r>
      </w:del>
      <w:ins w:id="868" w:author="studytodayusa" w:date="2014-10-28T14:49:00Z">
        <w:r w:rsidR="00480F44">
          <w:rPr>
            <w:rFonts w:ascii="CMR9" w:hAnsi="CMR9" w:cs="CMR9"/>
            <w:szCs w:val="18"/>
          </w:rPr>
          <w:t>the other</w:t>
        </w:r>
        <w:r w:rsidR="00480F44" w:rsidRPr="00A12DA6">
          <w:rPr>
            <w:rFonts w:ascii="CMR9" w:hAnsi="CMR9" w:cs="CMR9"/>
            <w:szCs w:val="18"/>
          </w:rPr>
          <w:t xml:space="preserve"> </w:t>
        </w:r>
      </w:ins>
      <w:r w:rsidRPr="00A12DA6">
        <w:rPr>
          <w:rFonts w:ascii="CMR9" w:hAnsi="CMR9" w:cs="CMR9"/>
          <w:szCs w:val="18"/>
        </w:rPr>
        <w:t>hand,</w:t>
      </w:r>
    </w:p>
    <w:p w14:paraId="2A99D33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it</w:t>
      </w:r>
      <w:proofErr w:type="gramEnd"/>
      <w:r w:rsidRPr="00A12DA6">
        <w:rPr>
          <w:rFonts w:ascii="CMR9" w:hAnsi="CMR9" w:cs="CMR9"/>
          <w:szCs w:val="18"/>
        </w:rPr>
        <w:t xml:space="preserve"> could have some social value.</w:t>
      </w:r>
      <w:commentRangeStart w:id="869"/>
      <w:r w:rsidRPr="00A12DA6">
        <w:rPr>
          <w:rFonts w:ascii="CMR9" w:hAnsi="CMR9" w:cs="CMR9"/>
          <w:szCs w:val="18"/>
        </w:rPr>
        <w:t xml:space="preserve"> The question </w:t>
      </w:r>
      <w:ins w:id="870" w:author="studytodayusa" w:date="2014-10-28T07:47:00Z">
        <w:r w:rsidR="00C95480">
          <w:rPr>
            <w:rFonts w:ascii="CMR9" w:hAnsi="CMR9" w:cs="CMR9"/>
            <w:szCs w:val="18"/>
          </w:rPr>
          <w:t xml:space="preserve">of </w:t>
        </w:r>
      </w:ins>
      <w:r w:rsidRPr="00A12DA6">
        <w:rPr>
          <w:rFonts w:ascii="CMR9" w:hAnsi="CMR9" w:cs="CMR9"/>
          <w:szCs w:val="18"/>
        </w:rPr>
        <w:t>whether there</w:t>
      </w:r>
    </w:p>
    <w:p w14:paraId="6A48399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could</w:t>
      </w:r>
      <w:proofErr w:type="gramEnd"/>
      <w:r w:rsidRPr="00A12DA6">
        <w:rPr>
          <w:rFonts w:ascii="CMR9" w:hAnsi="CMR9" w:cs="CMR9"/>
          <w:szCs w:val="18"/>
        </w:rPr>
        <w:t xml:space="preserve"> be development models, more suitable for this com-</w:t>
      </w:r>
    </w:p>
    <w:p w14:paraId="6FD675E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bination</w:t>
      </w:r>
      <w:proofErr w:type="spellEnd"/>
      <w:proofErr w:type="gramEnd"/>
      <w:r w:rsidRPr="00A12DA6">
        <w:rPr>
          <w:rFonts w:ascii="CMR9" w:hAnsi="CMR9" w:cs="CMR9"/>
          <w:szCs w:val="18"/>
        </w:rPr>
        <w:t>, or not isn’t less important than any technical dis-</w:t>
      </w:r>
    </w:p>
    <w:p w14:paraId="1175F82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cussion</w:t>
      </w:r>
      <w:proofErr w:type="spellEnd"/>
      <w:proofErr w:type="gramEnd"/>
      <w:r w:rsidRPr="00A12DA6">
        <w:rPr>
          <w:rFonts w:ascii="CMR9" w:hAnsi="CMR9" w:cs="CMR9"/>
          <w:szCs w:val="18"/>
        </w:rPr>
        <w:t>.</w:t>
      </w:r>
      <w:commentRangeEnd w:id="869"/>
      <w:r w:rsidR="00C95480">
        <w:rPr>
          <w:rStyle w:val="CommentReference"/>
        </w:rPr>
        <w:commentReference w:id="869"/>
      </w:r>
    </w:p>
    <w:p w14:paraId="75BDFD4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A12DA6">
        <w:rPr>
          <w:rFonts w:ascii="Times New Roman" w:hAnsi="Times New Roman" w:cs="Times New Roman"/>
          <w:b/>
          <w:bCs/>
          <w:sz w:val="32"/>
          <w:szCs w:val="24"/>
        </w:rPr>
        <w:t>6. REFERENCES</w:t>
      </w:r>
    </w:p>
    <w:p w14:paraId="14A9A7F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[1] D. V. Ajay Vohra. Use </w:t>
      </w:r>
      <w:proofErr w:type="spellStart"/>
      <w:proofErr w:type="gramStart"/>
      <w:r w:rsidRPr="00A12DA6">
        <w:rPr>
          <w:rFonts w:ascii="CMR9" w:hAnsi="CMR9" w:cs="CMR9"/>
          <w:szCs w:val="18"/>
        </w:rPr>
        <w:t>jakarta</w:t>
      </w:r>
      <w:proofErr w:type="spellEnd"/>
      <w:proofErr w:type="gramEnd"/>
    </w:p>
    <w:p w14:paraId="4B9C8FC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poi</w:t>
      </w:r>
      <w:proofErr w:type="gramEnd"/>
      <w:r w:rsidRPr="00A12DA6">
        <w:rPr>
          <w:rFonts w:ascii="CMR9" w:hAnsi="CMR9" w:cs="CMR9"/>
          <w:szCs w:val="18"/>
        </w:rPr>
        <w:t xml:space="preserve"> to generate excel spreadsheets from xml documents.</w:t>
      </w:r>
    </w:p>
    <w:p w14:paraId="5045C81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http://www.javaworld.com/article/2076189/enterprise-</w:t>
      </w:r>
    </w:p>
    <w:p w14:paraId="20194C8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java/book-excerpt–converting-xml-to-spreadsheet</w:t>
      </w:r>
      <w:proofErr w:type="gramEnd"/>
      <w:r w:rsidRPr="00A12DA6">
        <w:rPr>
          <w:rFonts w:ascii="CMR9" w:hAnsi="CMR9" w:cs="CMR9"/>
          <w:szCs w:val="18"/>
        </w:rPr>
        <w:t>–</w:t>
      </w:r>
    </w:p>
    <w:p w14:paraId="0598D54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and-vice-versa.html</w:t>
      </w:r>
      <w:proofErr w:type="gramEnd"/>
      <w:r w:rsidRPr="00A12DA6">
        <w:rPr>
          <w:rFonts w:ascii="CMR9" w:hAnsi="CMR9" w:cs="CMR9"/>
          <w:szCs w:val="18"/>
        </w:rPr>
        <w:t>, 2006. Retrieved May 27</w:t>
      </w:r>
    </w:p>
    <w:p w14:paraId="533A7AD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2014.</w:t>
      </w:r>
    </w:p>
    <w:p w14:paraId="0586EAC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[2] Dolphin Computer Access Ltd. Dolphin guide.</w:t>
      </w:r>
    </w:p>
    <w:p w14:paraId="23E9FDB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http://www.yourdolphin.com/productdetail.asp?id=30,</w:t>
      </w:r>
    </w:p>
    <w:p w14:paraId="62B6D6A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2014. Retrieved May 27 2014.</w:t>
      </w:r>
    </w:p>
    <w:p w14:paraId="1B56A77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[3] M. Fortner. All roads lead to </w:t>
      </w:r>
      <w:proofErr w:type="spellStart"/>
      <w:proofErr w:type="gramStart"/>
      <w:r w:rsidRPr="00A12DA6">
        <w:rPr>
          <w:rFonts w:ascii="CMR9" w:hAnsi="CMR9" w:cs="CMR9"/>
          <w:szCs w:val="18"/>
        </w:rPr>
        <w:t>rome</w:t>
      </w:r>
      <w:proofErr w:type="spellEnd"/>
      <w:proofErr w:type="gramEnd"/>
      <w:r w:rsidRPr="00A12DA6">
        <w:rPr>
          <w:rFonts w:ascii="CMR9" w:hAnsi="CMR9" w:cs="CMR9"/>
          <w:szCs w:val="18"/>
        </w:rPr>
        <w:t>.</w:t>
      </w:r>
    </w:p>
    <w:p w14:paraId="6662E99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lastRenderedPageBreak/>
        <w:t>http://www.jroller.com/phidias/entry/</w:t>
      </w:r>
    </w:p>
    <w:p w14:paraId="7BA8985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all</w:t>
      </w:r>
      <w:proofErr w:type="gramEnd"/>
      <w:r w:rsidRPr="00A12DA6">
        <w:rPr>
          <w:rFonts w:ascii="CMR9" w:hAnsi="CMR9" w:cs="CMR9"/>
          <w:szCs w:val="18"/>
        </w:rPr>
        <w:t xml:space="preserve"> roads lead to </w:t>
      </w:r>
      <w:proofErr w:type="spellStart"/>
      <w:r w:rsidRPr="00A12DA6">
        <w:rPr>
          <w:rFonts w:ascii="CMR9" w:hAnsi="CMR9" w:cs="CMR9"/>
          <w:szCs w:val="18"/>
        </w:rPr>
        <w:t>rome</w:t>
      </w:r>
      <w:proofErr w:type="spellEnd"/>
      <w:r w:rsidRPr="00A12DA6">
        <w:rPr>
          <w:rFonts w:ascii="CMR9" w:hAnsi="CMR9" w:cs="CMR9"/>
          <w:szCs w:val="18"/>
        </w:rPr>
        <w:t>, 2009. Retrieved May 27 2014.</w:t>
      </w:r>
    </w:p>
    <w:p w14:paraId="0DE8B12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[4] E. R. Harold. </w:t>
      </w:r>
      <w:proofErr w:type="spellStart"/>
      <w:r w:rsidRPr="00A12DA6">
        <w:rPr>
          <w:rFonts w:ascii="CMTI9" w:hAnsi="CMTI9" w:cs="CMTI9"/>
          <w:szCs w:val="18"/>
        </w:rPr>
        <w:t>JavaMail</w:t>
      </w:r>
      <w:proofErr w:type="spellEnd"/>
      <w:r w:rsidRPr="00A12DA6">
        <w:rPr>
          <w:rFonts w:ascii="CMTI9" w:hAnsi="CMTI9" w:cs="CMTI9"/>
          <w:szCs w:val="18"/>
        </w:rPr>
        <w:t xml:space="preserve"> API</w:t>
      </w:r>
      <w:r w:rsidRPr="00A12DA6">
        <w:rPr>
          <w:rFonts w:ascii="CMR9" w:hAnsi="CMR9" w:cs="CMR9"/>
          <w:szCs w:val="18"/>
        </w:rPr>
        <w:t>. O’Reilly Media, 2013.</w:t>
      </w:r>
    </w:p>
    <w:p w14:paraId="32DFCD9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[5] D. </w:t>
      </w:r>
      <w:proofErr w:type="spellStart"/>
      <w:r w:rsidRPr="00A12DA6">
        <w:rPr>
          <w:rFonts w:ascii="CMR9" w:hAnsi="CMR9" w:cs="CMR9"/>
          <w:szCs w:val="18"/>
        </w:rPr>
        <w:t>Helleberg</w:t>
      </w:r>
      <w:proofErr w:type="spellEnd"/>
      <w:r w:rsidRPr="00A12DA6">
        <w:rPr>
          <w:rFonts w:ascii="CMR9" w:hAnsi="CMR9" w:cs="CMR9"/>
          <w:szCs w:val="18"/>
        </w:rPr>
        <w:t>. Android internals: Art in practice.</w:t>
      </w:r>
    </w:p>
    <w:p w14:paraId="4EDF508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http://blog.dominik-</w:t>
      </w:r>
    </w:p>
    <w:p w14:paraId="6821451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helleberg.de/2014/01/28/android-internals-art-in-</w:t>
      </w:r>
    </w:p>
    <w:p w14:paraId="5F64CC2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practice</w:t>
      </w:r>
      <w:proofErr w:type="gramEnd"/>
      <w:r w:rsidRPr="00A12DA6">
        <w:rPr>
          <w:rFonts w:ascii="CMR9" w:hAnsi="CMR9" w:cs="CMR9"/>
          <w:szCs w:val="18"/>
        </w:rPr>
        <w:t>/, 2014. Retrieved May 27</w:t>
      </w:r>
    </w:p>
    <w:p w14:paraId="38F9394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2014.</w:t>
      </w:r>
    </w:p>
    <w:p w14:paraId="4C183B3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[6] B. Kendall. Oracle wins ruling in case against google</w:t>
      </w:r>
    </w:p>
    <w:p w14:paraId="58A419D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over</w:t>
      </w:r>
      <w:proofErr w:type="gramEnd"/>
      <w:r w:rsidRPr="00A12DA6">
        <w:rPr>
          <w:rFonts w:ascii="CMR9" w:hAnsi="CMR9" w:cs="CMR9"/>
          <w:szCs w:val="18"/>
        </w:rPr>
        <w:t xml:space="preserve"> java. http://online.wsj.com/articles/court-says-</w:t>
      </w:r>
    </w:p>
    <w:p w14:paraId="2A81740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oracle-</w:t>
      </w:r>
      <w:proofErr w:type="gramEnd"/>
      <w:r w:rsidRPr="00A12DA6">
        <w:rPr>
          <w:rFonts w:ascii="CMR9" w:hAnsi="CMR9" w:cs="CMR9"/>
          <w:szCs w:val="18"/>
        </w:rPr>
        <w:t>software-code-entitled-to-copyright-protection-</w:t>
      </w:r>
    </w:p>
    <w:p w14:paraId="434C04B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1399652818, 2014. Retrieved May 27</w:t>
      </w:r>
    </w:p>
    <w:p w14:paraId="565E66E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2014.</w:t>
      </w:r>
    </w:p>
    <w:p w14:paraId="7E9DA39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[7] P. </w:t>
      </w:r>
      <w:proofErr w:type="spellStart"/>
      <w:r w:rsidRPr="00A12DA6">
        <w:rPr>
          <w:rFonts w:ascii="CMR9" w:hAnsi="CMR9" w:cs="CMR9"/>
          <w:szCs w:val="18"/>
        </w:rPr>
        <w:t>Kirn</w:t>
      </w:r>
      <w:proofErr w:type="spellEnd"/>
      <w:r w:rsidRPr="00A12DA6">
        <w:rPr>
          <w:rFonts w:ascii="CMR9" w:hAnsi="CMR9" w:cs="CMR9"/>
          <w:szCs w:val="18"/>
        </w:rPr>
        <w:t xml:space="preserve">. </w:t>
      </w:r>
      <w:proofErr w:type="spellStart"/>
      <w:r w:rsidRPr="00A12DA6">
        <w:rPr>
          <w:rFonts w:ascii="CMR9" w:hAnsi="CMR9" w:cs="CMR9"/>
          <w:szCs w:val="18"/>
        </w:rPr>
        <w:t>Lilypond</w:t>
      </w:r>
      <w:proofErr w:type="spellEnd"/>
      <w:r w:rsidRPr="00A12DA6">
        <w:rPr>
          <w:rFonts w:ascii="CMR9" w:hAnsi="CMR9" w:cs="CMR9"/>
          <w:szCs w:val="18"/>
        </w:rPr>
        <w:t>: Free, beautiful music notation</w:t>
      </w:r>
    </w:p>
    <w:p w14:paraId="009AFB7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engraving</w:t>
      </w:r>
      <w:proofErr w:type="gramEnd"/>
      <w:r w:rsidRPr="00A12DA6">
        <w:rPr>
          <w:rFonts w:ascii="CMR9" w:hAnsi="CMR9" w:cs="CMR9"/>
          <w:szCs w:val="18"/>
        </w:rPr>
        <w:t xml:space="preserve"> for anyone.</w:t>
      </w:r>
    </w:p>
    <w:p w14:paraId="54AD722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http://createdigitalmusic.com/2010/05/14/lilypond-</w:t>
      </w:r>
    </w:p>
    <w:p w14:paraId="1D01E47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free-beautiful-music-notation-engraving-for-anyone</w:t>
      </w:r>
      <w:proofErr w:type="gramEnd"/>
      <w:r w:rsidRPr="00A12DA6">
        <w:rPr>
          <w:rFonts w:ascii="CMR9" w:hAnsi="CMR9" w:cs="CMR9"/>
          <w:szCs w:val="18"/>
        </w:rPr>
        <w:t>,</w:t>
      </w:r>
    </w:p>
    <w:p w14:paraId="6CA59BE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2014. Retrieved May 27 2014.</w:t>
      </w:r>
    </w:p>
    <w:p w14:paraId="285B4A2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[8] K. </w:t>
      </w:r>
      <w:proofErr w:type="spellStart"/>
      <w:r w:rsidRPr="00A12DA6">
        <w:rPr>
          <w:rFonts w:ascii="CMR9" w:hAnsi="CMR9" w:cs="CMR9"/>
          <w:szCs w:val="18"/>
        </w:rPr>
        <w:t>Knopper</w:t>
      </w:r>
      <w:proofErr w:type="spellEnd"/>
      <w:r w:rsidRPr="00A12DA6">
        <w:rPr>
          <w:rFonts w:ascii="CMR9" w:hAnsi="CMR9" w:cs="CMR9"/>
          <w:szCs w:val="18"/>
        </w:rPr>
        <w:t>. Adriane — audio desktop reference</w:t>
      </w:r>
    </w:p>
    <w:p w14:paraId="5139AF6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implementation</w:t>
      </w:r>
      <w:proofErr w:type="gramEnd"/>
      <w:r w:rsidRPr="00A12DA6">
        <w:rPr>
          <w:rFonts w:ascii="CMR9" w:hAnsi="CMR9" w:cs="CMR9"/>
          <w:szCs w:val="18"/>
        </w:rPr>
        <w:t xml:space="preserve"> and networking environment.</w:t>
      </w:r>
    </w:p>
    <w:p w14:paraId="2D0A394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http://www.knopper.net/knoppix-adriane/index-</w:t>
      </w:r>
    </w:p>
    <w:p w14:paraId="7C449AE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en.html, 2014. Retrieved May 27</w:t>
      </w:r>
    </w:p>
    <w:p w14:paraId="6EF88E8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2014.</w:t>
      </w:r>
    </w:p>
    <w:p w14:paraId="507FB00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[9] R. Koch. </w:t>
      </w:r>
      <w:r w:rsidRPr="00A12DA6">
        <w:rPr>
          <w:rFonts w:ascii="CMTI9" w:hAnsi="CMTI9" w:cs="CMTI9"/>
          <w:szCs w:val="18"/>
        </w:rPr>
        <w:t>The 80/20 Principal</w:t>
      </w:r>
      <w:r w:rsidRPr="00A12DA6">
        <w:rPr>
          <w:rFonts w:ascii="CMR9" w:hAnsi="CMR9" w:cs="CMR9"/>
          <w:szCs w:val="18"/>
        </w:rPr>
        <w:t>. NICHOLAS</w:t>
      </w:r>
    </w:p>
    <w:p w14:paraId="4D90A2D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BREALEY PUBLISHING, LONDON, 1998.</w:t>
      </w:r>
    </w:p>
    <w:p w14:paraId="40C3984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[10] N. </w:t>
      </w:r>
      <w:proofErr w:type="spellStart"/>
      <w:r w:rsidRPr="00A12DA6">
        <w:rPr>
          <w:rFonts w:ascii="CMR9" w:hAnsi="CMR9" w:cs="CMR9"/>
          <w:szCs w:val="18"/>
        </w:rPr>
        <w:t>Koneri</w:t>
      </w:r>
      <w:proofErr w:type="spellEnd"/>
      <w:r w:rsidRPr="00A12DA6">
        <w:rPr>
          <w:rFonts w:ascii="CMR9" w:hAnsi="CMR9" w:cs="CMR9"/>
          <w:szCs w:val="18"/>
        </w:rPr>
        <w:t xml:space="preserve">. Copy your </w:t>
      </w:r>
      <w:proofErr w:type="spellStart"/>
      <w:r w:rsidRPr="00A12DA6">
        <w:rPr>
          <w:rFonts w:ascii="CMR9" w:hAnsi="CMR9" w:cs="CMR9"/>
          <w:szCs w:val="18"/>
        </w:rPr>
        <w:t>linux</w:t>
      </w:r>
      <w:proofErr w:type="spellEnd"/>
      <w:r w:rsidRPr="00A12DA6">
        <w:rPr>
          <w:rFonts w:ascii="CMR9" w:hAnsi="CMR9" w:cs="CMR9"/>
          <w:szCs w:val="18"/>
        </w:rPr>
        <w:t xml:space="preserve"> install to a different</w:t>
      </w:r>
    </w:p>
    <w:p w14:paraId="2AB4A50B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partition</w:t>
      </w:r>
      <w:proofErr w:type="gramEnd"/>
      <w:r w:rsidRPr="00A12DA6">
        <w:rPr>
          <w:rFonts w:ascii="CMR9" w:hAnsi="CMR9" w:cs="CMR9"/>
          <w:szCs w:val="18"/>
        </w:rPr>
        <w:t xml:space="preserve"> or drive.</w:t>
      </w:r>
    </w:p>
    <w:p w14:paraId="6F2C700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http://www.linuxjournal.com/content/copy-your-</w:t>
      </w:r>
    </w:p>
    <w:p w14:paraId="16D1F4D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linux</w:t>
      </w:r>
      <w:proofErr w:type="spellEnd"/>
      <w:r w:rsidRPr="00A12DA6">
        <w:rPr>
          <w:rFonts w:ascii="CMR9" w:hAnsi="CMR9" w:cs="CMR9"/>
          <w:szCs w:val="18"/>
        </w:rPr>
        <w:t>-install-different-partition-or-drive</w:t>
      </w:r>
      <w:proofErr w:type="gramEnd"/>
      <w:r w:rsidRPr="00A12DA6">
        <w:rPr>
          <w:rFonts w:ascii="CMR9" w:hAnsi="CMR9" w:cs="CMR9"/>
          <w:szCs w:val="18"/>
        </w:rPr>
        <w:t>, 2009.</w:t>
      </w:r>
    </w:p>
    <w:p w14:paraId="0FAA962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Retrieved May 27 2014.</w:t>
      </w:r>
    </w:p>
    <w:p w14:paraId="1E500D6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[11] L. </w:t>
      </w:r>
      <w:proofErr w:type="spellStart"/>
      <w:r w:rsidRPr="00A12DA6">
        <w:rPr>
          <w:rFonts w:ascii="CMR9" w:hAnsi="CMR9" w:cs="CMR9"/>
          <w:szCs w:val="18"/>
        </w:rPr>
        <w:t>Lamport</w:t>
      </w:r>
      <w:proofErr w:type="spellEnd"/>
      <w:r w:rsidRPr="00A12DA6">
        <w:rPr>
          <w:rFonts w:ascii="CMR9" w:hAnsi="CMR9" w:cs="CMR9"/>
          <w:szCs w:val="18"/>
        </w:rPr>
        <w:t xml:space="preserve">. </w:t>
      </w:r>
      <w:proofErr w:type="spellStart"/>
      <w:r w:rsidRPr="00A12DA6">
        <w:rPr>
          <w:rFonts w:ascii="CMTI9" w:hAnsi="CMTI9" w:cs="CMTI9"/>
          <w:szCs w:val="18"/>
        </w:rPr>
        <w:t>LaTeX</w:t>
      </w:r>
      <w:proofErr w:type="spellEnd"/>
      <w:r w:rsidRPr="00A12DA6">
        <w:rPr>
          <w:rFonts w:ascii="CMTI9" w:hAnsi="CMTI9" w:cs="CMTI9"/>
          <w:szCs w:val="18"/>
        </w:rPr>
        <w:t>: A Document Preparation System</w:t>
      </w:r>
      <w:r w:rsidRPr="00A12DA6">
        <w:rPr>
          <w:rFonts w:ascii="CMR9" w:hAnsi="CMR9" w:cs="CMR9"/>
          <w:szCs w:val="18"/>
        </w:rPr>
        <w:t>.</w:t>
      </w:r>
    </w:p>
    <w:p w14:paraId="001FB03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Addison-Wesley Publishing Company, 2 edition, 1994.</w:t>
      </w:r>
    </w:p>
    <w:p w14:paraId="5AB9035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[12] R. Lerner. Switching to </w:t>
      </w:r>
      <w:proofErr w:type="spellStart"/>
      <w:proofErr w:type="gramStart"/>
      <w:r w:rsidRPr="00A12DA6">
        <w:rPr>
          <w:rFonts w:ascii="CMR9" w:hAnsi="CMR9" w:cs="CMR9"/>
          <w:szCs w:val="18"/>
        </w:rPr>
        <w:t>chrom</w:t>
      </w:r>
      <w:proofErr w:type="spellEnd"/>
      <w:r w:rsidRPr="00A12DA6">
        <w:rPr>
          <w:rFonts w:ascii="CMR9" w:hAnsi="CMR9" w:cs="CMR9"/>
          <w:szCs w:val="18"/>
        </w:rPr>
        <w:t>(</w:t>
      </w:r>
      <w:proofErr w:type="spellStart"/>
      <w:proofErr w:type="gramEnd"/>
      <w:r w:rsidRPr="00A12DA6">
        <w:rPr>
          <w:rFonts w:ascii="CMR9" w:hAnsi="CMR9" w:cs="CMR9"/>
          <w:szCs w:val="18"/>
        </w:rPr>
        <w:t>ium</w:t>
      </w:r>
      <w:proofErr w:type="spellEnd"/>
      <w:r w:rsidRPr="00A12DA6">
        <w:rPr>
          <w:rFonts w:ascii="CMR9" w:hAnsi="CMR9" w:cs="CMR9"/>
          <w:szCs w:val="18"/>
        </w:rPr>
        <w:t>).</w:t>
      </w:r>
    </w:p>
    <w:p w14:paraId="06C282D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http://www.linuxjournal.com/content/switching-</w:t>
      </w:r>
    </w:p>
    <w:p w14:paraId="6F215C1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chromium</w:t>
      </w:r>
      <w:proofErr w:type="gramEnd"/>
      <w:r w:rsidRPr="00A12DA6">
        <w:rPr>
          <w:rFonts w:ascii="CMR9" w:hAnsi="CMR9" w:cs="CMR9"/>
          <w:szCs w:val="18"/>
        </w:rPr>
        <w:t>, 2013. Retrieved May 27</w:t>
      </w:r>
    </w:p>
    <w:p w14:paraId="6DD7128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2014.</w:t>
      </w:r>
    </w:p>
    <w:p w14:paraId="6EEFCBF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[13] R. Love. Get on the d-bus.</w:t>
      </w:r>
    </w:p>
    <w:p w14:paraId="006FCE3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http://www.linuxjournal.com/article/7744, 2005.</w:t>
      </w:r>
    </w:p>
    <w:p w14:paraId="5C4702F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Retrieved May 27 2014.</w:t>
      </w:r>
    </w:p>
    <w:p w14:paraId="2B48FE7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[14] C. </w:t>
      </w:r>
      <w:proofErr w:type="spellStart"/>
      <w:r w:rsidRPr="00A12DA6">
        <w:rPr>
          <w:rFonts w:ascii="CMR9" w:hAnsi="CMR9" w:cs="CMR9"/>
          <w:szCs w:val="18"/>
        </w:rPr>
        <w:t>Newham</w:t>
      </w:r>
      <w:proofErr w:type="spellEnd"/>
      <w:r w:rsidRPr="00A12DA6">
        <w:rPr>
          <w:rFonts w:ascii="CMR9" w:hAnsi="CMR9" w:cs="CMR9"/>
          <w:szCs w:val="18"/>
        </w:rPr>
        <w:t xml:space="preserve">. </w:t>
      </w:r>
      <w:r w:rsidRPr="00A12DA6">
        <w:rPr>
          <w:rFonts w:ascii="CMTI9" w:hAnsi="CMTI9" w:cs="CMTI9"/>
          <w:szCs w:val="18"/>
        </w:rPr>
        <w:t>Learning the bash Shell</w:t>
      </w:r>
      <w:r w:rsidRPr="00A12DA6">
        <w:rPr>
          <w:rFonts w:ascii="CMR9" w:hAnsi="CMR9" w:cs="CMR9"/>
          <w:szCs w:val="18"/>
        </w:rPr>
        <w:t>. O’Reilly Media,</w:t>
      </w:r>
    </w:p>
    <w:p w14:paraId="2A58016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3 edition, 2005.</w:t>
      </w:r>
    </w:p>
    <w:p w14:paraId="0D3A161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[15] Oracle corp. Java </w:t>
      </w:r>
      <w:proofErr w:type="spellStart"/>
      <w:r w:rsidRPr="00A12DA6">
        <w:rPr>
          <w:rFonts w:ascii="CMR9" w:hAnsi="CMR9" w:cs="CMR9"/>
          <w:szCs w:val="18"/>
        </w:rPr>
        <w:t>hotspotˆa</w:t>
      </w:r>
      <w:proofErr w:type="spellEnd"/>
      <w:r w:rsidRPr="00A12DA6">
        <w:rPr>
          <w:rFonts w:ascii="CMR9" w:hAnsi="CMR9" w:cs="CMR9"/>
          <w:szCs w:val="18"/>
        </w:rPr>
        <w:t xml:space="preserve">ˇ </w:t>
      </w:r>
      <w:proofErr w:type="spellStart"/>
      <w:r w:rsidRPr="00A12DA6">
        <w:rPr>
          <w:rFonts w:ascii="CMR9" w:hAnsi="CMR9" w:cs="CMR9"/>
          <w:szCs w:val="18"/>
        </w:rPr>
        <w:t>D´c</w:t>
      </w:r>
      <w:proofErr w:type="spellEnd"/>
      <w:r w:rsidRPr="00A12DA6">
        <w:rPr>
          <w:rFonts w:ascii="CMR9" w:hAnsi="CMR9" w:cs="CMR9"/>
          <w:szCs w:val="18"/>
        </w:rPr>
        <w:t xml:space="preserve"> virtual machine</w:t>
      </w:r>
    </w:p>
    <w:p w14:paraId="086E7C7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performance</w:t>
      </w:r>
      <w:proofErr w:type="gramEnd"/>
      <w:r w:rsidRPr="00A12DA6">
        <w:rPr>
          <w:rFonts w:ascii="CMR9" w:hAnsi="CMR9" w:cs="CMR9"/>
          <w:szCs w:val="18"/>
        </w:rPr>
        <w:t xml:space="preserve"> enhancements.</w:t>
      </w:r>
    </w:p>
    <w:p w14:paraId="11A9FB1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http://docs.oracle.com/javase/7/docs/technotes/</w:t>
      </w:r>
    </w:p>
    <w:p w14:paraId="411144C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guides/</w:t>
      </w:r>
      <w:proofErr w:type="spellStart"/>
      <w:r w:rsidRPr="00A12DA6">
        <w:rPr>
          <w:rFonts w:ascii="CMR9" w:hAnsi="CMR9" w:cs="CMR9"/>
          <w:szCs w:val="18"/>
        </w:rPr>
        <w:t>vm</w:t>
      </w:r>
      <w:proofErr w:type="spellEnd"/>
      <w:r w:rsidRPr="00A12DA6">
        <w:rPr>
          <w:rFonts w:ascii="CMR9" w:hAnsi="CMR9" w:cs="CMR9"/>
          <w:szCs w:val="18"/>
        </w:rPr>
        <w:t>/performance-enhancements-7.html, 2014.</w:t>
      </w:r>
    </w:p>
    <w:p w14:paraId="4E87F6A2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Retrieved May 27 2014.</w:t>
      </w:r>
    </w:p>
    <w:p w14:paraId="510D801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[16] L. </w:t>
      </w:r>
      <w:proofErr w:type="spellStart"/>
      <w:r w:rsidRPr="00A12DA6">
        <w:rPr>
          <w:rFonts w:ascii="CMR9" w:hAnsi="CMR9" w:cs="CMR9"/>
          <w:szCs w:val="18"/>
        </w:rPr>
        <w:t>Poettering</w:t>
      </w:r>
      <w:proofErr w:type="spellEnd"/>
      <w:r w:rsidRPr="00A12DA6">
        <w:rPr>
          <w:rFonts w:ascii="CMR9" w:hAnsi="CMR9" w:cs="CMR9"/>
          <w:szCs w:val="18"/>
        </w:rPr>
        <w:t xml:space="preserve">. </w:t>
      </w:r>
      <w:proofErr w:type="spellStart"/>
      <w:proofErr w:type="gramStart"/>
      <w:r w:rsidRPr="00A12DA6">
        <w:rPr>
          <w:rFonts w:ascii="CMR9" w:hAnsi="CMR9" w:cs="CMR9"/>
          <w:szCs w:val="18"/>
        </w:rPr>
        <w:t>systemd</w:t>
      </w:r>
      <w:proofErr w:type="spellEnd"/>
      <w:proofErr w:type="gramEnd"/>
      <w:r w:rsidRPr="00A12DA6">
        <w:rPr>
          <w:rFonts w:ascii="CMR9" w:hAnsi="CMR9" w:cs="CMR9"/>
          <w:szCs w:val="18"/>
        </w:rPr>
        <w:t>, two years later.</w:t>
      </w:r>
    </w:p>
    <w:p w14:paraId="0DF8BB8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https://archive.fosdem.org/2013/interviews/2013-</w:t>
      </w:r>
    </w:p>
    <w:p w14:paraId="1A3E8EC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lennart-poettering</w:t>
      </w:r>
      <w:proofErr w:type="spellEnd"/>
      <w:proofErr w:type="gramEnd"/>
      <w:r w:rsidRPr="00A12DA6">
        <w:rPr>
          <w:rFonts w:ascii="CMR9" w:hAnsi="CMR9" w:cs="CMR9"/>
          <w:szCs w:val="18"/>
        </w:rPr>
        <w:t>/, 2013. Retrieved May 27</w:t>
      </w:r>
    </w:p>
    <w:p w14:paraId="6CF7F0E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2014.</w:t>
      </w:r>
    </w:p>
    <w:p w14:paraId="7EE1F036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[17] M. </w:t>
      </w:r>
      <w:proofErr w:type="spellStart"/>
      <w:r w:rsidRPr="00A12DA6">
        <w:rPr>
          <w:rFonts w:ascii="CMR9" w:hAnsi="CMR9" w:cs="CMR9"/>
          <w:szCs w:val="18"/>
        </w:rPr>
        <w:t>Pozhidaev</w:t>
      </w:r>
      <w:proofErr w:type="spellEnd"/>
      <w:r w:rsidRPr="00A12DA6">
        <w:rPr>
          <w:rFonts w:ascii="CMR9" w:hAnsi="CMR9" w:cs="CMR9"/>
          <w:szCs w:val="18"/>
        </w:rPr>
        <w:t xml:space="preserve">. Speech server </w:t>
      </w:r>
      <w:proofErr w:type="spellStart"/>
      <w:r w:rsidRPr="00A12DA6">
        <w:rPr>
          <w:rFonts w:ascii="CMR9" w:hAnsi="CMR9" w:cs="CMR9"/>
          <w:szCs w:val="18"/>
        </w:rPr>
        <w:t>voiceman</w:t>
      </w:r>
      <w:proofErr w:type="spellEnd"/>
      <w:r w:rsidRPr="00A12DA6">
        <w:rPr>
          <w:rFonts w:ascii="CMR9" w:hAnsi="CMR9" w:cs="CMR9"/>
          <w:szCs w:val="18"/>
        </w:rPr>
        <w:t>.</w:t>
      </w:r>
    </w:p>
    <w:p w14:paraId="3CC9323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lastRenderedPageBreak/>
        <w:t>http://marigostra.com/projects/voiceman/, 2013.</w:t>
      </w:r>
    </w:p>
    <w:p w14:paraId="0D993A4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Retrieved May 27 2014.</w:t>
      </w:r>
    </w:p>
    <w:p w14:paraId="4A5DBA1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[18] M. </w:t>
      </w:r>
      <w:proofErr w:type="spellStart"/>
      <w:r w:rsidRPr="00A12DA6">
        <w:rPr>
          <w:rFonts w:ascii="CMR9" w:hAnsi="CMR9" w:cs="CMR9"/>
          <w:szCs w:val="18"/>
        </w:rPr>
        <w:t>Pozhidaev</w:t>
      </w:r>
      <w:proofErr w:type="spellEnd"/>
      <w:r w:rsidRPr="00A12DA6">
        <w:rPr>
          <w:rFonts w:ascii="CMR9" w:hAnsi="CMR9" w:cs="CMR9"/>
          <w:szCs w:val="18"/>
        </w:rPr>
        <w:t>. The text-based environment for blind</w:t>
      </w:r>
    </w:p>
    <w:p w14:paraId="08B9E23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persons</w:t>
      </w:r>
      <w:proofErr w:type="gramEnd"/>
      <w:r w:rsidRPr="00A12DA6">
        <w:rPr>
          <w:rFonts w:ascii="CMR9" w:hAnsi="CMR9" w:cs="CMR9"/>
          <w:szCs w:val="18"/>
        </w:rPr>
        <w:t>: conception and operating system design.</w:t>
      </w:r>
    </w:p>
    <w:p w14:paraId="5E27751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r w:rsidRPr="00A12DA6">
        <w:rPr>
          <w:rFonts w:ascii="CMTI9" w:hAnsi="CMTI9" w:cs="CMTI9"/>
          <w:szCs w:val="18"/>
        </w:rPr>
        <w:t>Mezhdunarodnyj</w:t>
      </w:r>
      <w:proofErr w:type="spellEnd"/>
      <w:r w:rsidRPr="00A12DA6">
        <w:rPr>
          <w:rFonts w:ascii="CMTI9" w:hAnsi="CMTI9" w:cs="CMTI9"/>
          <w:szCs w:val="18"/>
        </w:rPr>
        <w:t xml:space="preserve"> </w:t>
      </w:r>
      <w:proofErr w:type="spellStart"/>
      <w:r w:rsidRPr="00A12DA6">
        <w:rPr>
          <w:rFonts w:ascii="CMTI9" w:hAnsi="CMTI9" w:cs="CMTI9"/>
          <w:szCs w:val="18"/>
        </w:rPr>
        <w:t>nauchno-issledovatelskij</w:t>
      </w:r>
      <w:proofErr w:type="spellEnd"/>
      <w:r w:rsidRPr="00A12DA6">
        <w:rPr>
          <w:rFonts w:ascii="CMTI9" w:hAnsi="CMTI9" w:cs="CMTI9"/>
          <w:szCs w:val="18"/>
        </w:rPr>
        <w:t xml:space="preserve"> </w:t>
      </w:r>
      <w:proofErr w:type="spellStart"/>
      <w:r w:rsidRPr="00A12DA6">
        <w:rPr>
          <w:rFonts w:ascii="CMTI9" w:hAnsi="CMTI9" w:cs="CMTI9"/>
          <w:szCs w:val="18"/>
        </w:rPr>
        <w:t>zhurnal</w:t>
      </w:r>
      <w:proofErr w:type="spellEnd"/>
      <w:r w:rsidRPr="00A12DA6">
        <w:rPr>
          <w:rFonts w:ascii="CMR9" w:hAnsi="CMR9" w:cs="CMR9"/>
          <w:szCs w:val="18"/>
        </w:rPr>
        <w:t>,</w:t>
      </w:r>
    </w:p>
    <w:p w14:paraId="2AC33CB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2:63–66, Feb. 2013.</w:t>
      </w:r>
    </w:p>
    <w:p w14:paraId="1EFDC22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[19] T.V Raman. </w:t>
      </w:r>
      <w:proofErr w:type="spellStart"/>
      <w:r w:rsidRPr="00A12DA6">
        <w:rPr>
          <w:rFonts w:ascii="CMR9" w:hAnsi="CMR9" w:cs="CMR9"/>
          <w:szCs w:val="18"/>
        </w:rPr>
        <w:t>Chromevox</w:t>
      </w:r>
      <w:proofErr w:type="spellEnd"/>
      <w:r w:rsidRPr="00A12DA6">
        <w:rPr>
          <w:rFonts w:ascii="CMR9" w:hAnsi="CMR9" w:cs="CMR9"/>
          <w:szCs w:val="18"/>
        </w:rPr>
        <w:t>: built-in spoken feedback for</w:t>
      </w:r>
    </w:p>
    <w:p w14:paraId="080F15F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chrome</w:t>
      </w:r>
      <w:proofErr w:type="gramEnd"/>
      <w:r w:rsidRPr="00A12DA6">
        <w:rPr>
          <w:rFonts w:ascii="CMR9" w:hAnsi="CMR9" w:cs="CMR9"/>
          <w:szCs w:val="18"/>
        </w:rPr>
        <w:t xml:space="preserve"> </w:t>
      </w:r>
      <w:proofErr w:type="spellStart"/>
      <w:r w:rsidRPr="00A12DA6">
        <w:rPr>
          <w:rFonts w:ascii="CMR9" w:hAnsi="CMR9" w:cs="CMR9"/>
          <w:szCs w:val="18"/>
        </w:rPr>
        <w:t>os</w:t>
      </w:r>
      <w:proofErr w:type="spellEnd"/>
      <w:r w:rsidRPr="00A12DA6">
        <w:rPr>
          <w:rFonts w:ascii="CMR9" w:hAnsi="CMR9" w:cs="CMR9"/>
          <w:szCs w:val="18"/>
        </w:rPr>
        <w:t>.</w:t>
      </w:r>
    </w:p>
    <w:p w14:paraId="45C946A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http://googlecode.blogspot.com/2011/05/chromevox-</w:t>
      </w:r>
    </w:p>
    <w:p w14:paraId="55A7F31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built-in-spoken-feedback-for.html</w:t>
      </w:r>
      <w:proofErr w:type="gramEnd"/>
      <w:r w:rsidRPr="00A12DA6">
        <w:rPr>
          <w:rFonts w:ascii="CMR9" w:hAnsi="CMR9" w:cs="CMR9"/>
          <w:szCs w:val="18"/>
        </w:rPr>
        <w:t>, 2011. Retrieved</w:t>
      </w:r>
    </w:p>
    <w:p w14:paraId="2725C0AE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May 27 2014.</w:t>
      </w:r>
    </w:p>
    <w:p w14:paraId="6E5D8855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[20] T.V Raman. </w:t>
      </w:r>
      <w:proofErr w:type="spellStart"/>
      <w:r w:rsidRPr="00A12DA6">
        <w:rPr>
          <w:rFonts w:ascii="CMR9" w:hAnsi="CMR9" w:cs="CMR9"/>
          <w:szCs w:val="18"/>
        </w:rPr>
        <w:t>Emacspeak</w:t>
      </w:r>
      <w:proofErr w:type="spellEnd"/>
      <w:r w:rsidRPr="00A12DA6">
        <w:rPr>
          <w:rFonts w:ascii="CMR9" w:hAnsi="CMR9" w:cs="CMR9"/>
          <w:szCs w:val="18"/>
        </w:rPr>
        <w:t xml:space="preserve"> — the complete audio</w:t>
      </w:r>
    </w:p>
    <w:p w14:paraId="15441CC4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gramStart"/>
      <w:r w:rsidRPr="00A12DA6">
        <w:rPr>
          <w:rFonts w:ascii="CMR9" w:hAnsi="CMR9" w:cs="CMR9"/>
          <w:szCs w:val="18"/>
        </w:rPr>
        <w:t>desktop</w:t>
      </w:r>
      <w:proofErr w:type="gramEnd"/>
      <w:r w:rsidRPr="00A12DA6">
        <w:rPr>
          <w:rFonts w:ascii="CMR9" w:hAnsi="CMR9" w:cs="CMR9"/>
          <w:szCs w:val="18"/>
        </w:rPr>
        <w:t>. http://emacspeak.sourceforge.net/, 2014.</w:t>
      </w:r>
    </w:p>
    <w:p w14:paraId="711056A7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Retrieved May 27 2014.</w:t>
      </w:r>
    </w:p>
    <w:p w14:paraId="1AD9418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[21] L. </w:t>
      </w:r>
      <w:proofErr w:type="spellStart"/>
      <w:r w:rsidRPr="00A12DA6">
        <w:rPr>
          <w:rFonts w:ascii="CMR9" w:hAnsi="CMR9" w:cs="CMR9"/>
          <w:szCs w:val="18"/>
        </w:rPr>
        <w:t>Shiman</w:t>
      </w:r>
      <w:proofErr w:type="spellEnd"/>
      <w:r w:rsidRPr="00A12DA6">
        <w:rPr>
          <w:rFonts w:ascii="CMR9" w:hAnsi="CMR9" w:cs="CMR9"/>
          <w:szCs w:val="18"/>
        </w:rPr>
        <w:t>. X.org foundation releases x window system</w:t>
      </w:r>
    </w:p>
    <w:p w14:paraId="1BB296A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x11r6.7. http://lwn.net/Articles/79302/, 2004.</w:t>
      </w:r>
    </w:p>
    <w:p w14:paraId="2D4A65A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Retrieved May 27 2014.</w:t>
      </w:r>
    </w:p>
    <w:p w14:paraId="1A29869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[22] R. Stallman. Gnu </w:t>
      </w:r>
      <w:proofErr w:type="spellStart"/>
      <w:r w:rsidRPr="00A12DA6">
        <w:rPr>
          <w:rFonts w:ascii="CMR9" w:hAnsi="CMR9" w:cs="CMR9"/>
          <w:szCs w:val="18"/>
        </w:rPr>
        <w:t>emacs</w:t>
      </w:r>
      <w:proofErr w:type="spellEnd"/>
      <w:r w:rsidRPr="00A12DA6">
        <w:rPr>
          <w:rFonts w:ascii="CMR9" w:hAnsi="CMR9" w:cs="CMR9"/>
          <w:szCs w:val="18"/>
        </w:rPr>
        <w:t xml:space="preserve"> manual.</w:t>
      </w:r>
    </w:p>
    <w:p w14:paraId="461E068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http://www.gnu.org/software/emacs/manual/pdf/</w:t>
      </w:r>
    </w:p>
    <w:p w14:paraId="08EE676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emacs.pdf, 2013. Retrieved May 27 2014.</w:t>
      </w:r>
    </w:p>
    <w:p w14:paraId="3D01B0E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[23] J. Tranter. Dialog: An introductory tutorial.</w:t>
      </w:r>
    </w:p>
    <w:p w14:paraId="04EBBF79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http://www.linuxjournal.com/article/2807, Sept.</w:t>
      </w:r>
    </w:p>
    <w:p w14:paraId="631D319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1994. Retrieved May 27 2014.</w:t>
      </w:r>
    </w:p>
    <w:p w14:paraId="720537C3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TI9" w:hAnsi="CMTI9" w:cs="CMTI9"/>
          <w:szCs w:val="18"/>
        </w:rPr>
      </w:pPr>
      <w:r w:rsidRPr="00A12DA6">
        <w:rPr>
          <w:rFonts w:ascii="CMR9" w:hAnsi="CMR9" w:cs="CMR9"/>
          <w:szCs w:val="18"/>
        </w:rPr>
        <w:t xml:space="preserve">[24] J. W. </w:t>
      </w:r>
      <w:proofErr w:type="spellStart"/>
      <w:r w:rsidRPr="00A12DA6">
        <w:rPr>
          <w:rFonts w:ascii="CMR9" w:hAnsi="CMR9" w:cs="CMR9"/>
          <w:szCs w:val="18"/>
        </w:rPr>
        <w:t>Valvano</w:t>
      </w:r>
      <w:proofErr w:type="spellEnd"/>
      <w:r w:rsidRPr="00A12DA6">
        <w:rPr>
          <w:rFonts w:ascii="CMR9" w:hAnsi="CMR9" w:cs="CMR9"/>
          <w:szCs w:val="18"/>
        </w:rPr>
        <w:t xml:space="preserve">. </w:t>
      </w:r>
      <w:r w:rsidRPr="00A12DA6">
        <w:rPr>
          <w:rFonts w:ascii="CMTI9" w:hAnsi="CMTI9" w:cs="CMTI9"/>
          <w:szCs w:val="18"/>
        </w:rPr>
        <w:t>Embedded Systems: Introduction to</w:t>
      </w:r>
    </w:p>
    <w:p w14:paraId="4D392AFA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TI9" w:hAnsi="CMTI9" w:cs="CMTI9"/>
          <w:szCs w:val="18"/>
        </w:rPr>
        <w:t>ARM Cortex-M Microcontrollers cover</w:t>
      </w:r>
      <w:r w:rsidRPr="00A12DA6">
        <w:rPr>
          <w:rFonts w:ascii="CMR9" w:hAnsi="CMR9" w:cs="CMR9"/>
          <w:szCs w:val="18"/>
        </w:rPr>
        <w:t xml:space="preserve">. </w:t>
      </w:r>
      <w:proofErr w:type="spellStart"/>
      <w:r w:rsidRPr="00A12DA6">
        <w:rPr>
          <w:rFonts w:ascii="CMR9" w:hAnsi="CMR9" w:cs="CMR9"/>
          <w:szCs w:val="18"/>
        </w:rPr>
        <w:t>CreateSpace</w:t>
      </w:r>
      <w:proofErr w:type="spellEnd"/>
    </w:p>
    <w:p w14:paraId="25328B78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Independent Publishing Platform, 2012.</w:t>
      </w:r>
    </w:p>
    <w:p w14:paraId="1F1D3B7C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[25] R. Yuen. Introducing </w:t>
      </w:r>
      <w:proofErr w:type="spellStart"/>
      <w:r w:rsidRPr="00A12DA6">
        <w:rPr>
          <w:rFonts w:ascii="CMR9" w:hAnsi="CMR9" w:cs="CMR9"/>
          <w:szCs w:val="18"/>
        </w:rPr>
        <w:t>networkmanager</w:t>
      </w:r>
      <w:proofErr w:type="spellEnd"/>
      <w:r w:rsidRPr="00A12DA6">
        <w:rPr>
          <w:rFonts w:ascii="CMR9" w:hAnsi="CMR9" w:cs="CMR9"/>
          <w:szCs w:val="18"/>
        </w:rPr>
        <w:t>.</w:t>
      </w:r>
    </w:p>
    <w:p w14:paraId="3F7FC31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http://www.redhat.com/magazine/003jan05/features/</w:t>
      </w:r>
    </w:p>
    <w:p w14:paraId="236B0D70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proofErr w:type="spellStart"/>
      <w:proofErr w:type="gramStart"/>
      <w:r w:rsidRPr="00A12DA6">
        <w:rPr>
          <w:rFonts w:ascii="CMR9" w:hAnsi="CMR9" w:cs="CMR9"/>
          <w:szCs w:val="18"/>
        </w:rPr>
        <w:t>networkmanager</w:t>
      </w:r>
      <w:proofErr w:type="spellEnd"/>
      <w:proofErr w:type="gramEnd"/>
      <w:r w:rsidRPr="00A12DA6">
        <w:rPr>
          <w:rFonts w:ascii="CMR9" w:hAnsi="CMR9" w:cs="CMR9"/>
          <w:szCs w:val="18"/>
        </w:rPr>
        <w:t>/, 2005. Retrieved May 27 2014.</w:t>
      </w:r>
    </w:p>
    <w:p w14:paraId="5CEF463F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 xml:space="preserve">[26] D. </w:t>
      </w:r>
      <w:proofErr w:type="spellStart"/>
      <w:r w:rsidRPr="00A12DA6">
        <w:rPr>
          <w:rFonts w:ascii="CMR9" w:hAnsi="CMR9" w:cs="CMR9"/>
          <w:szCs w:val="18"/>
        </w:rPr>
        <w:t>Zeuthen</w:t>
      </w:r>
      <w:proofErr w:type="spellEnd"/>
      <w:r w:rsidRPr="00A12DA6">
        <w:rPr>
          <w:rFonts w:ascii="CMR9" w:hAnsi="CMR9" w:cs="CMR9"/>
          <w:szCs w:val="18"/>
        </w:rPr>
        <w:t>. Simpler, faster, better.</w:t>
      </w:r>
    </w:p>
    <w:p w14:paraId="6266C071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http://davidz25.blogspot.com/2012/03/simpler-faster-</w:t>
      </w:r>
    </w:p>
    <w:p w14:paraId="1AF19BED" w14:textId="77777777" w:rsidR="008874CA" w:rsidRPr="00A12DA6" w:rsidRDefault="008874CA" w:rsidP="008874CA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Cs w:val="18"/>
        </w:rPr>
      </w:pPr>
      <w:r w:rsidRPr="00A12DA6">
        <w:rPr>
          <w:rFonts w:ascii="CMR9" w:hAnsi="CMR9" w:cs="CMR9"/>
          <w:szCs w:val="18"/>
        </w:rPr>
        <w:t>better.html, 2012. Retrieved May 27</w:t>
      </w:r>
    </w:p>
    <w:p w14:paraId="41F783A7" w14:textId="77777777" w:rsidR="00E726F6" w:rsidRPr="00A12DA6" w:rsidRDefault="008874CA" w:rsidP="008874CA">
      <w:pPr>
        <w:rPr>
          <w:sz w:val="28"/>
        </w:rPr>
      </w:pPr>
      <w:r w:rsidRPr="00A12DA6">
        <w:rPr>
          <w:rFonts w:ascii="CMR9" w:hAnsi="CMR9" w:cs="CMR9"/>
          <w:szCs w:val="18"/>
        </w:rPr>
        <w:t>2014.</w:t>
      </w:r>
    </w:p>
    <w:sectPr w:rsidR="00E726F6" w:rsidRPr="00A1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6" w:author="Renata Pozhidaeva" w:date="2014-10-28T21:36:00Z" w:initials="RP">
    <w:p w14:paraId="597A9B8E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proofErr w:type="gramStart"/>
      <w:r>
        <w:t>here</w:t>
      </w:r>
      <w:proofErr w:type="gramEnd"/>
    </w:p>
  </w:comment>
  <w:comment w:id="98" w:author="studytodayusa" w:date="2014-10-28T07:20:00Z" w:initials="s">
    <w:p w14:paraId="4FAE7C90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This is difficult to understand. You say on the one hand…simple, but then the following sentence doesn’t relate to what you originally offered.</w:t>
      </w:r>
    </w:p>
  </w:comment>
  <w:comment w:id="101" w:author="studytodayusa" w:date="2014-10-28T07:20:00Z" w:initials="s">
    <w:p w14:paraId="73ED8251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This sentence is a bit confusing. Please go into detail or reorder your sentence structure.</w:t>
      </w:r>
    </w:p>
  </w:comment>
  <w:comment w:id="110" w:author="studytodayusa" w:date="2014-10-28T07:20:00Z" w:initials="s">
    <w:p w14:paraId="79AD4DBD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Confusing. What do you want to say here?</w:t>
      </w:r>
    </w:p>
  </w:comment>
  <w:comment w:id="109" w:author="studytodayusa" w:date="2014-10-28T07:20:00Z" w:initials="s">
    <w:p w14:paraId="088C56A8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Are you trying to say simply that it contains all of the core applications and interfaces for creating new applications with Java?</w:t>
      </w:r>
    </w:p>
  </w:comment>
  <w:comment w:id="123" w:author="studytodayusa" w:date="2014-10-28T07:20:00Z" w:initials="s">
    <w:p w14:paraId="0AE51C6A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There are several existing applications for the blind and we would like to address them below.</w:t>
      </w:r>
    </w:p>
  </w:comment>
  <w:comment w:id="159" w:author="studytodayusa" w:date="2014-10-28T07:20:00Z" w:initials="s">
    <w:p w14:paraId="127FB686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Please explain.</w:t>
      </w:r>
    </w:p>
  </w:comment>
  <w:comment w:id="174" w:author="Renata Pozhidaeva" w:date="2014-10-28T22:03:00Z" w:initials="RP">
    <w:p w14:paraId="4889E601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Here2</w:t>
      </w:r>
    </w:p>
  </w:comment>
  <w:comment w:id="178" w:author="studytodayusa" w:date="2014-10-28T07:20:00Z" w:initials="s">
    <w:p w14:paraId="6D499E76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Please revise. Difficult to understand exact meaning.</w:t>
      </w:r>
    </w:p>
  </w:comment>
  <w:comment w:id="228" w:author="studytodayusa" w:date="2014-10-28T07:20:00Z" w:initials="s">
    <w:p w14:paraId="3C50F680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Please explain.</w:t>
      </w:r>
    </w:p>
  </w:comment>
  <w:comment w:id="246" w:author="studytodayusa" w:date="2014-10-28T07:20:00Z" w:initials="s">
    <w:p w14:paraId="090D5A0E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Please explain.</w:t>
      </w:r>
    </w:p>
  </w:comment>
  <w:comment w:id="253" w:author="studytodayusa" w:date="2014-10-28T07:20:00Z" w:initials="s">
    <w:p w14:paraId="60447E7C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I’m not sure what word you want here.</w:t>
      </w:r>
    </w:p>
  </w:comment>
  <w:comment w:id="294" w:author="studytodayusa" w:date="2014-10-28T07:20:00Z" w:initials="s">
    <w:p w14:paraId="3EB54C1D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What do you mean by other people?</w:t>
      </w:r>
    </w:p>
  </w:comment>
  <w:comment w:id="322" w:author="studytodayusa" w:date="2014-10-28T07:20:00Z" w:initials="s">
    <w:p w14:paraId="4C35D20C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Please explain. Do you want to say the ‘previous sentence’?</w:t>
      </w:r>
    </w:p>
  </w:comment>
  <w:comment w:id="502" w:author="Renata Pozhidaeva" w:date="2014-10-29T19:47:00Z" w:initials="RP">
    <w:p w14:paraId="5912273C" w14:textId="119C0D6F" w:rsidR="00876C3C" w:rsidRDefault="00876C3C">
      <w:pPr>
        <w:pStyle w:val="CommentText"/>
      </w:pPr>
      <w:r>
        <w:rPr>
          <w:rStyle w:val="CommentReference"/>
        </w:rPr>
        <w:annotationRef/>
      </w:r>
      <w:r>
        <w:t>Here3</w:t>
      </w:r>
    </w:p>
  </w:comment>
  <w:comment w:id="590" w:author="studytodayusa" w:date="2014-10-28T07:20:00Z" w:initials="s">
    <w:p w14:paraId="47C7E436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Threats or threads?</w:t>
      </w:r>
    </w:p>
  </w:comment>
  <w:comment w:id="594" w:author="studytodayusa" w:date="2014-10-28T07:20:00Z" w:initials="s">
    <w:p w14:paraId="5A8ABAE4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Why in opposite? Confusing. On the other hand?</w:t>
      </w:r>
    </w:p>
  </w:comment>
  <w:comment w:id="732" w:author="studytodayusa" w:date="2014-10-28T07:20:00Z" w:initials="s">
    <w:p w14:paraId="17309D6A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I’m not sure if this is the right title for this paragraph</w:t>
      </w:r>
    </w:p>
  </w:comment>
  <w:comment w:id="772" w:author="studytodayusa" w:date="2014-10-28T07:25:00Z" w:initials="s">
    <w:p w14:paraId="3F13A427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Do you want to say instructions?</w:t>
      </w:r>
    </w:p>
  </w:comment>
  <w:comment w:id="851" w:author="studytodayusa" w:date="2014-10-28T07:45:00Z" w:initials="s">
    <w:p w14:paraId="6F8D524B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This sentence is confusing. Please revise.</w:t>
      </w:r>
    </w:p>
  </w:comment>
  <w:comment w:id="869" w:author="studytodayusa" w:date="2014-10-28T07:47:00Z" w:initials="s">
    <w:p w14:paraId="1B9AF731" w14:textId="77777777" w:rsidR="0085471A" w:rsidRDefault="0085471A">
      <w:pPr>
        <w:pStyle w:val="CommentText"/>
      </w:pPr>
      <w:r>
        <w:rPr>
          <w:rStyle w:val="CommentReference"/>
        </w:rPr>
        <w:annotationRef/>
      </w:r>
      <w:r>
        <w:t>This sentence is confusing, please revise.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7A9B8E" w15:done="0"/>
  <w15:commentEx w15:paraId="4FAE7C90" w15:done="0"/>
  <w15:commentEx w15:paraId="73ED8251" w15:done="0"/>
  <w15:commentEx w15:paraId="79AD4DBD" w15:done="0"/>
  <w15:commentEx w15:paraId="088C56A8" w15:done="0"/>
  <w15:commentEx w15:paraId="0AE51C6A" w15:done="0"/>
  <w15:commentEx w15:paraId="127FB686" w15:done="0"/>
  <w15:commentEx w15:paraId="4889E601" w15:done="0"/>
  <w15:commentEx w15:paraId="6D499E76" w15:done="0"/>
  <w15:commentEx w15:paraId="3C50F680" w15:done="0"/>
  <w15:commentEx w15:paraId="090D5A0E" w15:done="0"/>
  <w15:commentEx w15:paraId="60447E7C" w15:done="0"/>
  <w15:commentEx w15:paraId="3EB54C1D" w15:done="0"/>
  <w15:commentEx w15:paraId="4C35D20C" w15:done="0"/>
  <w15:commentEx w15:paraId="5912273C" w15:done="0"/>
  <w15:commentEx w15:paraId="47C7E436" w15:done="0"/>
  <w15:commentEx w15:paraId="5A8ABAE4" w15:done="0"/>
  <w15:commentEx w15:paraId="17309D6A" w15:done="0"/>
  <w15:commentEx w15:paraId="3F13A427" w15:done="0"/>
  <w15:commentEx w15:paraId="6F8D524B" w15:done="0"/>
  <w15:commentEx w15:paraId="1B9AF7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ata Pozhidaeva">
    <w15:presenceInfo w15:providerId="AD" w15:userId="S-1-5-21-2037836387-1429457356-845570551-11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CA"/>
    <w:rsid w:val="00026AE8"/>
    <w:rsid w:val="00033635"/>
    <w:rsid w:val="000516B1"/>
    <w:rsid w:val="0007586F"/>
    <w:rsid w:val="000B09B3"/>
    <w:rsid w:val="00165CDE"/>
    <w:rsid w:val="00221C43"/>
    <w:rsid w:val="002258A2"/>
    <w:rsid w:val="00244E88"/>
    <w:rsid w:val="0024748A"/>
    <w:rsid w:val="00283066"/>
    <w:rsid w:val="002E222D"/>
    <w:rsid w:val="0030219D"/>
    <w:rsid w:val="0034073F"/>
    <w:rsid w:val="00344CD9"/>
    <w:rsid w:val="0037079A"/>
    <w:rsid w:val="003B4D66"/>
    <w:rsid w:val="003C18A1"/>
    <w:rsid w:val="003F26F2"/>
    <w:rsid w:val="003F3514"/>
    <w:rsid w:val="004244E6"/>
    <w:rsid w:val="004310BB"/>
    <w:rsid w:val="0047228B"/>
    <w:rsid w:val="00480F44"/>
    <w:rsid w:val="00482C50"/>
    <w:rsid w:val="0049490A"/>
    <w:rsid w:val="004C185A"/>
    <w:rsid w:val="00541E99"/>
    <w:rsid w:val="0054655E"/>
    <w:rsid w:val="005844EF"/>
    <w:rsid w:val="006B569A"/>
    <w:rsid w:val="006B5D73"/>
    <w:rsid w:val="006E304B"/>
    <w:rsid w:val="006F4C12"/>
    <w:rsid w:val="00700149"/>
    <w:rsid w:val="007074BD"/>
    <w:rsid w:val="00710B84"/>
    <w:rsid w:val="00732AC0"/>
    <w:rsid w:val="007516A5"/>
    <w:rsid w:val="007520F5"/>
    <w:rsid w:val="007E7083"/>
    <w:rsid w:val="007E7C48"/>
    <w:rsid w:val="007F2933"/>
    <w:rsid w:val="00831AC7"/>
    <w:rsid w:val="0085471A"/>
    <w:rsid w:val="00876C3C"/>
    <w:rsid w:val="008874CA"/>
    <w:rsid w:val="008C3CE6"/>
    <w:rsid w:val="0093124B"/>
    <w:rsid w:val="0093360E"/>
    <w:rsid w:val="009501BF"/>
    <w:rsid w:val="0097038C"/>
    <w:rsid w:val="009764A3"/>
    <w:rsid w:val="009A3782"/>
    <w:rsid w:val="009C22FE"/>
    <w:rsid w:val="009C56A5"/>
    <w:rsid w:val="009F1C7B"/>
    <w:rsid w:val="009F46B6"/>
    <w:rsid w:val="00A12DA6"/>
    <w:rsid w:val="00AA1F7C"/>
    <w:rsid w:val="00AA7B5D"/>
    <w:rsid w:val="00AE13BA"/>
    <w:rsid w:val="00AF4134"/>
    <w:rsid w:val="00B11308"/>
    <w:rsid w:val="00B207AF"/>
    <w:rsid w:val="00B82348"/>
    <w:rsid w:val="00BB530E"/>
    <w:rsid w:val="00C36443"/>
    <w:rsid w:val="00C44DED"/>
    <w:rsid w:val="00C55C12"/>
    <w:rsid w:val="00C73595"/>
    <w:rsid w:val="00C95480"/>
    <w:rsid w:val="00CD422A"/>
    <w:rsid w:val="00D25445"/>
    <w:rsid w:val="00D71214"/>
    <w:rsid w:val="00DE0455"/>
    <w:rsid w:val="00E63224"/>
    <w:rsid w:val="00E726F6"/>
    <w:rsid w:val="00E96AC2"/>
    <w:rsid w:val="00F03AB7"/>
    <w:rsid w:val="00F15A15"/>
    <w:rsid w:val="00F3104A"/>
    <w:rsid w:val="00F50D62"/>
    <w:rsid w:val="00F96DA8"/>
    <w:rsid w:val="00FA63FA"/>
    <w:rsid w:val="00FA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10A1"/>
  <w15:docId w15:val="{9C04AAEE-2019-479C-A638-3BC87558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7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4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4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5F471-1020-4562-8ED4-E723498FC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15</Pages>
  <Words>5929</Words>
  <Characters>33801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Pozhidaeva</dc:creator>
  <cp:lastModifiedBy>Renata Pozhidaeva</cp:lastModifiedBy>
  <cp:revision>81</cp:revision>
  <dcterms:created xsi:type="dcterms:W3CDTF">2014-10-27T10:38:00Z</dcterms:created>
  <dcterms:modified xsi:type="dcterms:W3CDTF">2014-10-30T00:47:00Z</dcterms:modified>
</cp:coreProperties>
</file>